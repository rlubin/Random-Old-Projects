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6398" w14:textId="77777777" w:rsidR="009B1EA2" w:rsidRPr="00103289" w:rsidRDefault="009B1EA2" w:rsidP="009B1EA2">
      <w:pPr>
        <w:jc w:val="center"/>
        <w:rPr>
          <w:rFonts w:ascii="Times New Roman" w:hAnsi="Times New Roman"/>
        </w:rPr>
      </w:pPr>
    </w:p>
    <w:p w14:paraId="2DCA7D16" w14:textId="77777777" w:rsidR="00244C3F" w:rsidRPr="00103289" w:rsidRDefault="00244C3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Alcorn, John:  </w:t>
      </w:r>
      <w:r w:rsidRPr="00103289">
        <w:rPr>
          <w:rFonts w:ascii="Times New Roman" w:hAnsi="Times New Roman"/>
          <w:u w:val="single"/>
        </w:rPr>
        <w:t>Quiet Night</w:t>
      </w:r>
      <w:r w:rsidRPr="00103289">
        <w:rPr>
          <w:rFonts w:ascii="Times New Roman" w:hAnsi="Times New Roman"/>
        </w:rPr>
        <w:t xml:space="preserve"> </w:t>
      </w:r>
    </w:p>
    <w:p w14:paraId="6BAE0B52" w14:textId="66D85B32" w:rsidR="00A74F20" w:rsidRPr="00103289" w:rsidRDefault="00A74F20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Anka</w:t>
      </w:r>
      <w:proofErr w:type="spellEnd"/>
      <w:r w:rsidRPr="00103289">
        <w:rPr>
          <w:rFonts w:ascii="Times New Roman" w:hAnsi="Times New Roman"/>
        </w:rPr>
        <w:t xml:space="preserve">, Paul:  </w:t>
      </w:r>
      <w:r w:rsidRPr="00103289">
        <w:rPr>
          <w:rFonts w:ascii="Times New Roman" w:hAnsi="Times New Roman"/>
          <w:u w:val="single"/>
        </w:rPr>
        <w:t>Classic Songs – My Way</w:t>
      </w:r>
      <w:r w:rsidRPr="00103289">
        <w:rPr>
          <w:rFonts w:ascii="Times New Roman" w:hAnsi="Times New Roman"/>
        </w:rPr>
        <w:t xml:space="preserve"> </w:t>
      </w:r>
      <w:r w:rsidR="0099563F" w:rsidRPr="00103289">
        <w:rPr>
          <w:rFonts w:ascii="Times New Roman" w:hAnsi="Times New Roman"/>
        </w:rPr>
        <w:t>(</w:t>
      </w:r>
      <w:r w:rsidR="00BF52F5" w:rsidRPr="00103289">
        <w:rPr>
          <w:rFonts w:ascii="Times New Roman" w:hAnsi="Times New Roman"/>
        </w:rPr>
        <w:t xml:space="preserve">Canadian) </w:t>
      </w:r>
      <w:r w:rsidR="00357159" w:rsidRPr="00103289">
        <w:rPr>
          <w:rFonts w:ascii="Times New Roman" w:hAnsi="Times New Roman"/>
        </w:rPr>
        <w:t xml:space="preserve">(2 CDs) </w:t>
      </w:r>
    </w:p>
    <w:p w14:paraId="4C2D860C" w14:textId="7A640F5B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Armstrong, Louis:  </w:t>
      </w:r>
      <w:r w:rsidRPr="00103289">
        <w:rPr>
          <w:rFonts w:ascii="Times New Roman" w:hAnsi="Times New Roman"/>
          <w:u w:val="single"/>
        </w:rPr>
        <w:t>16 Most Requested Songs</w:t>
      </w:r>
      <w:r w:rsidRPr="00103289">
        <w:rPr>
          <w:rFonts w:ascii="Times New Roman" w:hAnsi="Times New Roman"/>
        </w:rPr>
        <w:t xml:space="preserve"> </w:t>
      </w:r>
    </w:p>
    <w:p w14:paraId="097C4A3D" w14:textId="77777777" w:rsidR="00882AEB" w:rsidRPr="00103289" w:rsidRDefault="00882AEB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proofErr w:type="spellStart"/>
      <w:r w:rsidRPr="00103289">
        <w:rPr>
          <w:rFonts w:ascii="Times New Roman" w:hAnsi="Times New Roman"/>
          <w:szCs w:val="24"/>
          <w:u w:val="single"/>
        </w:rPr>
        <w:t>Ain’t</w:t>
      </w:r>
      <w:proofErr w:type="spellEnd"/>
      <w:r w:rsidRPr="00103289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103289">
        <w:rPr>
          <w:rFonts w:ascii="Times New Roman" w:hAnsi="Times New Roman"/>
          <w:szCs w:val="24"/>
          <w:u w:val="single"/>
        </w:rPr>
        <w:t>Misbehavin</w:t>
      </w:r>
      <w:proofErr w:type="spellEnd"/>
      <w:r w:rsidRPr="00103289">
        <w:rPr>
          <w:rFonts w:ascii="Times New Roman" w:hAnsi="Times New Roman"/>
          <w:szCs w:val="24"/>
          <w:u w:val="single"/>
        </w:rPr>
        <w:t>’</w:t>
      </w:r>
    </w:p>
    <w:p w14:paraId="0038AB67" w14:textId="77777777" w:rsidR="002841EF" w:rsidRPr="00103289" w:rsidRDefault="002841E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>Blow Satchmo Blow</w:t>
      </w:r>
      <w:r w:rsidRPr="00103289">
        <w:rPr>
          <w:rFonts w:ascii="Times New Roman" w:hAnsi="Times New Roman"/>
          <w:szCs w:val="24"/>
        </w:rPr>
        <w:t xml:space="preserve"> </w:t>
      </w:r>
    </w:p>
    <w:p w14:paraId="19144C76" w14:textId="1D5A4066" w:rsidR="0071095C" w:rsidRPr="00103289" w:rsidRDefault="0071095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 xml:space="preserve">Essential Louis Armstrong, </w:t>
      </w:r>
      <w:r w:rsidR="00450BDC" w:rsidRPr="00103289">
        <w:rPr>
          <w:rFonts w:ascii="Times New Roman" w:hAnsi="Times New Roman"/>
          <w:szCs w:val="24"/>
          <w:u w:val="single"/>
        </w:rPr>
        <w:t>(</w:t>
      </w:r>
      <w:r w:rsidRPr="00103289">
        <w:rPr>
          <w:rFonts w:ascii="Times New Roman" w:hAnsi="Times New Roman"/>
          <w:szCs w:val="24"/>
          <w:u w:val="single"/>
        </w:rPr>
        <w:t>The</w:t>
      </w:r>
      <w:r w:rsidR="00450BDC" w:rsidRPr="00103289">
        <w:rPr>
          <w:rFonts w:ascii="Times New Roman" w:hAnsi="Times New Roman"/>
          <w:szCs w:val="24"/>
          <w:u w:val="single"/>
        </w:rPr>
        <w:t>)</w:t>
      </w:r>
      <w:r w:rsidRPr="00103289">
        <w:rPr>
          <w:rFonts w:ascii="Times New Roman" w:hAnsi="Times New Roman"/>
          <w:szCs w:val="24"/>
        </w:rPr>
        <w:t xml:space="preserve"> </w:t>
      </w:r>
    </w:p>
    <w:p w14:paraId="3AC60DA1" w14:textId="77777777" w:rsidR="008738FE" w:rsidRPr="00103289" w:rsidRDefault="008738F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 xml:space="preserve">Jazz Collector Edition (The) </w:t>
      </w:r>
    </w:p>
    <w:p w14:paraId="5B05BBA0" w14:textId="77777777" w:rsidR="00CE3EB4" w:rsidRPr="00103289" w:rsidRDefault="00CE3EB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>Jazz Masters #1</w:t>
      </w:r>
      <w:r w:rsidRPr="00103289">
        <w:rPr>
          <w:rFonts w:ascii="Times New Roman" w:hAnsi="Times New Roman"/>
          <w:szCs w:val="24"/>
        </w:rPr>
        <w:t xml:space="preserve"> </w:t>
      </w:r>
    </w:p>
    <w:p w14:paraId="102DCAC6" w14:textId="7414D536" w:rsidR="00A32DFD" w:rsidRPr="00103289" w:rsidRDefault="00A32DFD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>Ken Burns JAZZ</w:t>
      </w:r>
      <w:r w:rsidRPr="00103289">
        <w:rPr>
          <w:rFonts w:ascii="Times New Roman" w:hAnsi="Times New Roman"/>
          <w:szCs w:val="24"/>
        </w:rPr>
        <w:t xml:space="preserve"> </w:t>
      </w:r>
    </w:p>
    <w:p w14:paraId="05FBC8E3" w14:textId="4D74AD6B" w:rsidR="006D0F41" w:rsidRPr="00103289" w:rsidRDefault="006D0F4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>Priceless Jazz Collection</w:t>
      </w:r>
      <w:r w:rsidRPr="00103289">
        <w:rPr>
          <w:rFonts w:ascii="Times New Roman" w:hAnsi="Times New Roman"/>
          <w:szCs w:val="24"/>
        </w:rPr>
        <w:t xml:space="preserve"> </w:t>
      </w:r>
    </w:p>
    <w:p w14:paraId="27566530" w14:textId="77777777" w:rsidR="00BB2D83" w:rsidRPr="00103289" w:rsidRDefault="00BB2D8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>Satch Plays Fats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042B749" w14:textId="707E11D7" w:rsidR="00756F5E" w:rsidRPr="00756F5E" w:rsidRDefault="00756F5E" w:rsidP="009B1EA2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Armstrong, Louis &amp; Ella Fitzgerald:  </w:t>
      </w:r>
      <w:r>
        <w:rPr>
          <w:rFonts w:ascii="Times New Roman" w:hAnsi="Times New Roman"/>
          <w:szCs w:val="24"/>
          <w:u w:val="single"/>
        </w:rPr>
        <w:t>Compact Jazz</w:t>
      </w:r>
      <w:r>
        <w:rPr>
          <w:rFonts w:ascii="Times New Roman" w:hAnsi="Times New Roman"/>
          <w:szCs w:val="24"/>
        </w:rPr>
        <w:t xml:space="preserve"> </w:t>
      </w:r>
    </w:p>
    <w:p w14:paraId="58499834" w14:textId="08B4EF08" w:rsidR="00726FF9" w:rsidRPr="00103289" w:rsidRDefault="00726FF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Anderson, Ernestine:  </w:t>
      </w:r>
      <w:r w:rsidRPr="00103289">
        <w:rPr>
          <w:rFonts w:ascii="Times New Roman" w:hAnsi="Times New Roman"/>
          <w:szCs w:val="24"/>
          <w:u w:val="single"/>
        </w:rPr>
        <w:t>Great Moments with Ernestine Anderson</w:t>
      </w:r>
      <w:r w:rsidRPr="00103289">
        <w:rPr>
          <w:rFonts w:ascii="Times New Roman" w:hAnsi="Times New Roman"/>
          <w:szCs w:val="24"/>
        </w:rPr>
        <w:t xml:space="preserve"> </w:t>
      </w:r>
    </w:p>
    <w:p w14:paraId="2E42E957" w14:textId="17169472" w:rsidR="008A69EA" w:rsidRPr="00103289" w:rsidRDefault="008A69EA" w:rsidP="009B1EA2">
      <w:pPr>
        <w:pStyle w:val="NoSpacing"/>
        <w:rPr>
          <w:rFonts w:ascii="Times New Roman" w:hAnsi="Times New Roman"/>
          <w:szCs w:val="24"/>
        </w:rPr>
      </w:pPr>
      <w:proofErr w:type="spellStart"/>
      <w:r w:rsidRPr="00103289">
        <w:rPr>
          <w:rFonts w:ascii="Times New Roman" w:hAnsi="Times New Roman"/>
          <w:szCs w:val="24"/>
        </w:rPr>
        <w:t>Arpin</w:t>
      </w:r>
      <w:proofErr w:type="spellEnd"/>
      <w:r w:rsidRPr="00103289">
        <w:rPr>
          <w:rFonts w:ascii="Times New Roman" w:hAnsi="Times New Roman"/>
          <w:szCs w:val="24"/>
        </w:rPr>
        <w:t xml:space="preserve">, John:  </w:t>
      </w:r>
      <w:r w:rsidRPr="00103289">
        <w:rPr>
          <w:rFonts w:ascii="Times New Roman" w:hAnsi="Times New Roman"/>
          <w:szCs w:val="24"/>
          <w:u w:val="single"/>
        </w:rPr>
        <w:t>Someone to Watch Over Me</w:t>
      </w:r>
      <w:r w:rsidRPr="00103289">
        <w:rPr>
          <w:rFonts w:ascii="Times New Roman" w:hAnsi="Times New Roman"/>
          <w:szCs w:val="24"/>
        </w:rPr>
        <w:t xml:space="preserve"> (Solo Piano) </w:t>
      </w:r>
    </w:p>
    <w:p w14:paraId="3874A92C" w14:textId="2268EC6D" w:rsidR="002F03DF" w:rsidRPr="00103289" w:rsidRDefault="002F03D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Astaire, Fred:  </w:t>
      </w:r>
      <w:proofErr w:type="spellStart"/>
      <w:r w:rsidRPr="00103289">
        <w:rPr>
          <w:rFonts w:ascii="Times New Roman" w:hAnsi="Times New Roman"/>
          <w:szCs w:val="24"/>
          <w:u w:val="single"/>
        </w:rPr>
        <w:t>Puttin</w:t>
      </w:r>
      <w:proofErr w:type="spellEnd"/>
      <w:r w:rsidRPr="00103289">
        <w:rPr>
          <w:rFonts w:ascii="Times New Roman" w:hAnsi="Times New Roman"/>
          <w:szCs w:val="24"/>
          <w:u w:val="single"/>
        </w:rPr>
        <w:t>’ On The Ritz</w:t>
      </w:r>
      <w:r w:rsidRPr="00103289">
        <w:rPr>
          <w:rFonts w:ascii="Times New Roman" w:hAnsi="Times New Roman"/>
          <w:szCs w:val="24"/>
        </w:rPr>
        <w:t xml:space="preserve"> </w:t>
      </w:r>
    </w:p>
    <w:p w14:paraId="6E8AC271" w14:textId="2AA7D7EF" w:rsidR="00411616" w:rsidRPr="00103289" w:rsidRDefault="00411616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Astaire, Fred:  </w:t>
      </w:r>
      <w:proofErr w:type="spellStart"/>
      <w:r w:rsidRPr="00103289">
        <w:rPr>
          <w:rFonts w:ascii="Times New Roman" w:hAnsi="Times New Roman"/>
          <w:szCs w:val="24"/>
          <w:u w:val="single"/>
        </w:rPr>
        <w:t>Steppin</w:t>
      </w:r>
      <w:proofErr w:type="spellEnd"/>
      <w:r w:rsidRPr="00103289">
        <w:rPr>
          <w:rFonts w:ascii="Times New Roman" w:hAnsi="Times New Roman"/>
          <w:szCs w:val="24"/>
          <w:u w:val="single"/>
        </w:rPr>
        <w:t xml:space="preserve">’ Out: </w:t>
      </w:r>
      <w:r w:rsidR="008E5EEB" w:rsidRPr="00103289">
        <w:rPr>
          <w:rFonts w:ascii="Times New Roman" w:hAnsi="Times New Roman"/>
          <w:szCs w:val="24"/>
          <w:u w:val="single"/>
        </w:rPr>
        <w:t xml:space="preserve"> </w:t>
      </w:r>
      <w:r w:rsidRPr="00103289">
        <w:rPr>
          <w:rFonts w:ascii="Times New Roman" w:hAnsi="Times New Roman"/>
          <w:szCs w:val="24"/>
          <w:u w:val="single"/>
        </w:rPr>
        <w:t>Astaire Sings</w:t>
      </w:r>
      <w:r w:rsidRPr="00103289">
        <w:rPr>
          <w:rFonts w:ascii="Times New Roman" w:hAnsi="Times New Roman"/>
          <w:szCs w:val="24"/>
        </w:rPr>
        <w:t xml:space="preserve"> </w:t>
      </w:r>
    </w:p>
    <w:p w14:paraId="5C525180" w14:textId="77777777" w:rsidR="00AC283C" w:rsidRPr="00103289" w:rsidRDefault="00AC283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Austin. Patty:  </w:t>
      </w:r>
      <w:r w:rsidRPr="00103289">
        <w:rPr>
          <w:rFonts w:ascii="Times New Roman" w:hAnsi="Times New Roman"/>
          <w:szCs w:val="24"/>
          <w:u w:val="single"/>
        </w:rPr>
        <w:t>The Real Me</w:t>
      </w:r>
      <w:r w:rsidRPr="00103289">
        <w:rPr>
          <w:rFonts w:ascii="Times New Roman" w:hAnsi="Times New Roman"/>
          <w:szCs w:val="24"/>
        </w:rPr>
        <w:t xml:space="preserve"> </w:t>
      </w:r>
    </w:p>
    <w:p w14:paraId="0CF4C545" w14:textId="1DB4CCB7" w:rsidR="000345CF" w:rsidRPr="00103289" w:rsidRDefault="000345C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  <w:u w:val="single"/>
        </w:rPr>
        <w:t>A Tapestry in Music and Words – 700 Years of Classical T</w:t>
      </w:r>
      <w:r w:rsidR="007567AD" w:rsidRPr="00103289">
        <w:rPr>
          <w:rFonts w:ascii="Times New Roman" w:hAnsi="Times New Roman"/>
          <w:szCs w:val="24"/>
          <w:u w:val="single"/>
        </w:rPr>
        <w:t>r</w:t>
      </w:r>
      <w:r w:rsidRPr="00103289">
        <w:rPr>
          <w:rFonts w:ascii="Times New Roman" w:hAnsi="Times New Roman"/>
          <w:szCs w:val="24"/>
          <w:u w:val="single"/>
        </w:rPr>
        <w:t>easures</w:t>
      </w:r>
      <w:r w:rsidRPr="00103289">
        <w:rPr>
          <w:rFonts w:ascii="Times New Roman" w:hAnsi="Times New Roman"/>
          <w:szCs w:val="24"/>
        </w:rPr>
        <w:t xml:space="preserve"> </w:t>
      </w:r>
      <w:r w:rsidR="00087A0A" w:rsidRPr="00103289">
        <w:rPr>
          <w:rFonts w:ascii="Times New Roman" w:hAnsi="Times New Roman"/>
          <w:szCs w:val="24"/>
        </w:rPr>
        <w:t>(Book &amp; 8 CDs)</w:t>
      </w:r>
    </w:p>
    <w:p w14:paraId="5D0D7D6E" w14:textId="5D57D0DE" w:rsidR="000A29A4" w:rsidRPr="00103289" w:rsidRDefault="000A29A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  <w:u w:val="single"/>
        </w:rPr>
        <w:t xml:space="preserve">Bahamian Ballads </w:t>
      </w:r>
      <w:r w:rsidRPr="00103289">
        <w:rPr>
          <w:rFonts w:ascii="Times New Roman" w:hAnsi="Times New Roman"/>
          <w:szCs w:val="24"/>
        </w:rPr>
        <w:t xml:space="preserve">– the songs of Andre </w:t>
      </w:r>
      <w:proofErr w:type="spellStart"/>
      <w:r w:rsidRPr="00103289">
        <w:rPr>
          <w:rFonts w:ascii="Times New Roman" w:hAnsi="Times New Roman"/>
          <w:szCs w:val="24"/>
        </w:rPr>
        <w:t>Toussant</w:t>
      </w:r>
      <w:proofErr w:type="spellEnd"/>
      <w:r w:rsidR="006335F4" w:rsidRPr="00103289">
        <w:rPr>
          <w:rFonts w:ascii="Times New Roman" w:hAnsi="Times New Roman"/>
          <w:szCs w:val="24"/>
        </w:rPr>
        <w:t xml:space="preserve"> </w:t>
      </w:r>
    </w:p>
    <w:p w14:paraId="3E3FA71B" w14:textId="0ADF502A" w:rsidR="00D13A1B" w:rsidRPr="00103289" w:rsidRDefault="00D13A1B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Bailey, Pearl:  </w:t>
      </w:r>
      <w:r w:rsidRPr="00103289">
        <w:rPr>
          <w:rFonts w:ascii="Times New Roman" w:hAnsi="Times New Roman"/>
          <w:szCs w:val="24"/>
          <w:u w:val="single"/>
        </w:rPr>
        <w:t>The Best of Pearl Bailey</w:t>
      </w:r>
      <w:r w:rsidRPr="00103289">
        <w:rPr>
          <w:rFonts w:ascii="Times New Roman" w:hAnsi="Times New Roman"/>
          <w:szCs w:val="24"/>
        </w:rPr>
        <w:t xml:space="preserve"> </w:t>
      </w:r>
    </w:p>
    <w:p w14:paraId="5C0BBE6B" w14:textId="37CFE98D" w:rsidR="00AF5E97" w:rsidRPr="00103289" w:rsidRDefault="00AF5E9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Baker, Chet:  </w:t>
      </w:r>
      <w:r w:rsidRPr="00103289">
        <w:rPr>
          <w:rFonts w:ascii="Times New Roman" w:hAnsi="Times New Roman"/>
          <w:szCs w:val="24"/>
          <w:u w:val="single"/>
        </w:rPr>
        <w:t>Chet Baker &amp; Strings</w:t>
      </w:r>
      <w:r w:rsidRPr="00103289">
        <w:rPr>
          <w:rFonts w:ascii="Times New Roman" w:hAnsi="Times New Roman"/>
          <w:szCs w:val="24"/>
        </w:rPr>
        <w:t xml:space="preserve">   </w:t>
      </w:r>
    </w:p>
    <w:p w14:paraId="00C17687" w14:textId="484EC157" w:rsidR="00DB63B3" w:rsidRPr="00103289" w:rsidRDefault="00DB63B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Baker, Chet:  </w:t>
      </w:r>
      <w:r w:rsidRPr="00103289">
        <w:rPr>
          <w:rFonts w:ascii="Times New Roman" w:hAnsi="Times New Roman"/>
          <w:szCs w:val="24"/>
          <w:u w:val="single"/>
        </w:rPr>
        <w:t>My Funny Valentine</w:t>
      </w:r>
      <w:r w:rsidRPr="00103289">
        <w:rPr>
          <w:rFonts w:ascii="Times New Roman" w:hAnsi="Times New Roman"/>
          <w:szCs w:val="24"/>
        </w:rPr>
        <w:t xml:space="preserve"> </w:t>
      </w:r>
    </w:p>
    <w:p w14:paraId="6991CE4F" w14:textId="7A574365" w:rsidR="00156802" w:rsidRPr="00103289" w:rsidRDefault="0015680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Baker, Chet:  </w:t>
      </w:r>
      <w:r w:rsidRPr="00103289">
        <w:rPr>
          <w:rFonts w:ascii="Times New Roman" w:hAnsi="Times New Roman"/>
          <w:szCs w:val="24"/>
          <w:u w:val="single"/>
        </w:rPr>
        <w:t>Plays and Sings the Great Ballads</w:t>
      </w:r>
      <w:r w:rsidRPr="00103289">
        <w:rPr>
          <w:rFonts w:ascii="Times New Roman" w:hAnsi="Times New Roman"/>
          <w:szCs w:val="24"/>
        </w:rPr>
        <w:t xml:space="preserve"> </w:t>
      </w:r>
    </w:p>
    <w:p w14:paraId="65E15D0C" w14:textId="48A8CD9F" w:rsidR="004772C4" w:rsidRPr="004772C4" w:rsidRDefault="004772C4" w:rsidP="009B1EA2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Baker, Chet:  </w:t>
      </w:r>
      <w:r>
        <w:rPr>
          <w:rFonts w:ascii="Times New Roman" w:hAnsi="Times New Roman"/>
          <w:szCs w:val="24"/>
          <w:u w:val="single"/>
        </w:rPr>
        <w:t>Sings and Plays</w:t>
      </w:r>
      <w:r>
        <w:rPr>
          <w:rFonts w:ascii="Times New Roman" w:hAnsi="Times New Roman"/>
          <w:szCs w:val="24"/>
        </w:rPr>
        <w:t xml:space="preserve"> </w:t>
      </w:r>
    </w:p>
    <w:p w14:paraId="0712C46F" w14:textId="18A75129" w:rsidR="00CC536A" w:rsidRPr="00103289" w:rsidRDefault="00CC536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Baker, Chet:  </w:t>
      </w:r>
      <w:r w:rsidRPr="00103289">
        <w:rPr>
          <w:rFonts w:ascii="Times New Roman" w:hAnsi="Times New Roman"/>
          <w:szCs w:val="24"/>
          <w:u w:val="single"/>
        </w:rPr>
        <w:t>Too Cool</w:t>
      </w:r>
      <w:r w:rsidRPr="00103289">
        <w:rPr>
          <w:rFonts w:ascii="Times New Roman" w:hAnsi="Times New Roman"/>
          <w:szCs w:val="24"/>
        </w:rPr>
        <w:t xml:space="preserve"> </w:t>
      </w:r>
    </w:p>
    <w:p w14:paraId="19A49560" w14:textId="143D19C8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Basie, Count:  </w:t>
      </w:r>
      <w:r w:rsidRPr="00103289">
        <w:rPr>
          <w:rFonts w:ascii="Times New Roman" w:hAnsi="Times New Roman"/>
          <w:szCs w:val="24"/>
          <w:u w:val="single"/>
        </w:rPr>
        <w:t>Basic Boogie</w:t>
      </w:r>
      <w:r w:rsidRPr="00103289">
        <w:rPr>
          <w:rFonts w:ascii="Times New Roman" w:hAnsi="Times New Roman"/>
          <w:szCs w:val="24"/>
        </w:rPr>
        <w:t xml:space="preserve"> </w:t>
      </w:r>
    </w:p>
    <w:p w14:paraId="61A09F18" w14:textId="48DBB361" w:rsidR="005C4038" w:rsidRPr="00103289" w:rsidRDefault="005C403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Basie, Count:  </w:t>
      </w:r>
      <w:r w:rsidRPr="00103289">
        <w:rPr>
          <w:rFonts w:ascii="Times New Roman" w:hAnsi="Times New Roman"/>
          <w:szCs w:val="24"/>
          <w:u w:val="single"/>
        </w:rPr>
        <w:t>Best of Count Basie</w:t>
      </w:r>
      <w:r w:rsidRPr="00103289">
        <w:rPr>
          <w:rFonts w:ascii="Times New Roman" w:hAnsi="Times New Roman"/>
          <w:szCs w:val="24"/>
        </w:rPr>
        <w:t xml:space="preserve"> </w:t>
      </w:r>
    </w:p>
    <w:p w14:paraId="5A035432" w14:textId="6BD83CC7" w:rsidR="00B64EA2" w:rsidRPr="00103289" w:rsidRDefault="00B64EA2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Basie, Count:  </w:t>
      </w:r>
      <w:r w:rsidRPr="00103289">
        <w:rPr>
          <w:rFonts w:ascii="Times New Roman" w:hAnsi="Times New Roman"/>
          <w:szCs w:val="24"/>
          <w:u w:val="single"/>
        </w:rPr>
        <w:t xml:space="preserve">Jazz Collector Edition (The) </w:t>
      </w:r>
      <w:r w:rsidRPr="00103289">
        <w:rPr>
          <w:rFonts w:ascii="Times New Roman" w:hAnsi="Times New Roman"/>
          <w:szCs w:val="24"/>
        </w:rPr>
        <w:t xml:space="preserve"> </w:t>
      </w:r>
      <w:r w:rsidRPr="00103289">
        <w:rPr>
          <w:rFonts w:ascii="Times New Roman" w:hAnsi="Times New Roman"/>
          <w:szCs w:val="24"/>
          <w:u w:val="single"/>
        </w:rPr>
        <w:t xml:space="preserve"> </w:t>
      </w:r>
    </w:p>
    <w:p w14:paraId="4CC1F794" w14:textId="77777777" w:rsidR="00242245" w:rsidRPr="00103289" w:rsidRDefault="0024224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Basie, Count:  </w:t>
      </w:r>
      <w:r w:rsidRPr="00103289">
        <w:rPr>
          <w:rFonts w:ascii="Times New Roman" w:hAnsi="Times New Roman"/>
          <w:szCs w:val="24"/>
          <w:u w:val="single"/>
        </w:rPr>
        <w:t>Ken Burns Jazz</w:t>
      </w:r>
      <w:r w:rsidRPr="00103289">
        <w:rPr>
          <w:rFonts w:ascii="Times New Roman" w:hAnsi="Times New Roman"/>
          <w:szCs w:val="24"/>
        </w:rPr>
        <w:t xml:space="preserve"> </w:t>
      </w:r>
    </w:p>
    <w:p w14:paraId="4843B471" w14:textId="77777777" w:rsidR="00BD0870" w:rsidRPr="00103289" w:rsidRDefault="00BD0870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Basie, </w:t>
      </w:r>
      <w:r w:rsidRPr="00103289">
        <w:rPr>
          <w:rFonts w:ascii="Times New Roman" w:hAnsi="Times New Roman"/>
          <w:szCs w:val="24"/>
          <w:u w:val="single"/>
        </w:rPr>
        <w:t>Low Life</w:t>
      </w:r>
      <w:r w:rsidRPr="00103289">
        <w:rPr>
          <w:rFonts w:ascii="Times New Roman" w:hAnsi="Times New Roman"/>
          <w:szCs w:val="24"/>
        </w:rPr>
        <w:t xml:space="preserve"> </w:t>
      </w:r>
    </w:p>
    <w:p w14:paraId="757E66E2" w14:textId="70412F54" w:rsidR="00DC2BC5" w:rsidRPr="00103289" w:rsidRDefault="00DC2BC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Basie/Bennett:  </w:t>
      </w:r>
      <w:r w:rsidRPr="00103289">
        <w:rPr>
          <w:rFonts w:ascii="Times New Roman" w:hAnsi="Times New Roman"/>
          <w:szCs w:val="24"/>
          <w:u w:val="single"/>
        </w:rPr>
        <w:t>Count Basie Swings/Tony Bennett Sings</w:t>
      </w:r>
      <w:r w:rsidRPr="00103289">
        <w:rPr>
          <w:rFonts w:ascii="Times New Roman" w:hAnsi="Times New Roman"/>
          <w:szCs w:val="24"/>
        </w:rPr>
        <w:t xml:space="preserve"> </w:t>
      </w:r>
    </w:p>
    <w:p w14:paraId="686E3E6C" w14:textId="53837723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Basso, Guido:  </w:t>
      </w:r>
      <w:r w:rsidRPr="00103289">
        <w:rPr>
          <w:rFonts w:ascii="Times New Roman" w:hAnsi="Times New Roman"/>
          <w:szCs w:val="24"/>
          <w:u w:val="single"/>
        </w:rPr>
        <w:t>A Lazy Afternoon</w:t>
      </w:r>
      <w:r w:rsidRPr="00103289">
        <w:rPr>
          <w:rFonts w:ascii="Times New Roman" w:hAnsi="Times New Roman"/>
          <w:szCs w:val="24"/>
        </w:rPr>
        <w:t xml:space="preserve"> </w:t>
      </w:r>
      <w:r w:rsidR="0027711F" w:rsidRPr="00103289">
        <w:rPr>
          <w:rFonts w:ascii="Times New Roman" w:hAnsi="Times New Roman"/>
          <w:szCs w:val="24"/>
        </w:rPr>
        <w:t>(Canadian)</w:t>
      </w:r>
    </w:p>
    <w:p w14:paraId="61924ADC" w14:textId="32D0ECBF" w:rsidR="001A6D33" w:rsidRPr="00103289" w:rsidRDefault="001A6D3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Battle, Kathleen:  </w:t>
      </w:r>
      <w:r w:rsidRPr="00103289">
        <w:rPr>
          <w:rFonts w:ascii="Times New Roman" w:hAnsi="Times New Roman"/>
          <w:szCs w:val="24"/>
          <w:u w:val="single"/>
        </w:rPr>
        <w:t>Kathleen Battle &amp; Jean-Pierre Rampal  in Concert</w:t>
      </w:r>
      <w:r w:rsidRPr="00103289">
        <w:rPr>
          <w:rFonts w:ascii="Times New Roman" w:hAnsi="Times New Roman"/>
          <w:szCs w:val="24"/>
        </w:rPr>
        <w:t xml:space="preserve"> </w:t>
      </w:r>
    </w:p>
    <w:p w14:paraId="38CE867F" w14:textId="48C4E601" w:rsidR="0071543F" w:rsidRPr="00103289" w:rsidRDefault="0071543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Beatles:  </w:t>
      </w:r>
      <w:r w:rsidRPr="00103289">
        <w:rPr>
          <w:rFonts w:ascii="Times New Roman" w:hAnsi="Times New Roman"/>
          <w:szCs w:val="24"/>
          <w:u w:val="single"/>
        </w:rPr>
        <w:t>Beatles Baroque</w:t>
      </w:r>
      <w:r w:rsidRPr="00103289">
        <w:rPr>
          <w:rFonts w:ascii="Times New Roman" w:hAnsi="Times New Roman"/>
          <w:szCs w:val="24"/>
        </w:rPr>
        <w:t xml:space="preserve"> </w:t>
      </w:r>
    </w:p>
    <w:p w14:paraId="7338B844" w14:textId="659302C7" w:rsidR="00AB4375" w:rsidRPr="00103289" w:rsidRDefault="00AB437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Beatles:  </w:t>
      </w:r>
      <w:r w:rsidRPr="00103289">
        <w:rPr>
          <w:rFonts w:ascii="Times New Roman" w:hAnsi="Times New Roman"/>
          <w:szCs w:val="24"/>
          <w:u w:val="single"/>
        </w:rPr>
        <w:t>The Beatles Live At The BBC</w:t>
      </w:r>
      <w:r w:rsidRPr="00103289">
        <w:rPr>
          <w:rFonts w:ascii="Times New Roman" w:hAnsi="Times New Roman"/>
          <w:szCs w:val="24"/>
        </w:rPr>
        <w:t xml:space="preserve"> </w:t>
      </w:r>
    </w:p>
    <w:p w14:paraId="685D9A3C" w14:textId="77F7A9C4" w:rsidR="00C05985" w:rsidRPr="00103289" w:rsidRDefault="00C05985" w:rsidP="009B1EA2">
      <w:pPr>
        <w:pStyle w:val="NoSpacing"/>
        <w:rPr>
          <w:rFonts w:ascii="Times New Roman" w:hAnsi="Times New Roman"/>
          <w:szCs w:val="24"/>
        </w:rPr>
      </w:pPr>
      <w:proofErr w:type="spellStart"/>
      <w:r w:rsidRPr="00103289">
        <w:rPr>
          <w:rFonts w:ascii="Times New Roman" w:hAnsi="Times New Roman"/>
          <w:szCs w:val="24"/>
        </w:rPr>
        <w:t>Bembeya</w:t>
      </w:r>
      <w:proofErr w:type="spellEnd"/>
      <w:r w:rsidRPr="00103289">
        <w:rPr>
          <w:rFonts w:ascii="Times New Roman" w:hAnsi="Times New Roman"/>
          <w:szCs w:val="24"/>
        </w:rPr>
        <w:t xml:space="preserve">:  </w:t>
      </w:r>
      <w:proofErr w:type="spellStart"/>
      <w:r w:rsidRPr="00103289">
        <w:rPr>
          <w:rFonts w:ascii="Times New Roman" w:hAnsi="Times New Roman"/>
          <w:szCs w:val="24"/>
          <w:u w:val="single"/>
        </w:rPr>
        <w:t>Bembeya</w:t>
      </w:r>
      <w:proofErr w:type="spellEnd"/>
      <w:r w:rsidRPr="00103289">
        <w:rPr>
          <w:rFonts w:ascii="Times New Roman" w:hAnsi="Times New Roman"/>
          <w:szCs w:val="24"/>
          <w:u w:val="single"/>
        </w:rPr>
        <w:t xml:space="preserve"> JAZZ</w:t>
      </w:r>
      <w:r w:rsidRPr="00103289">
        <w:rPr>
          <w:rFonts w:ascii="Times New Roman" w:hAnsi="Times New Roman"/>
          <w:szCs w:val="24"/>
        </w:rPr>
        <w:t xml:space="preserve"> </w:t>
      </w:r>
    </w:p>
    <w:p w14:paraId="69F2EA4D" w14:textId="77777777" w:rsidR="00510C2C" w:rsidRPr="00103289" w:rsidRDefault="00510C2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Duets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7138B81" w14:textId="77777777" w:rsidR="00D93E73" w:rsidRPr="00103289" w:rsidRDefault="00D93E7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Duets II</w:t>
      </w:r>
      <w:r w:rsidRPr="00103289">
        <w:rPr>
          <w:rFonts w:ascii="Times New Roman" w:hAnsi="Times New Roman"/>
          <w:szCs w:val="24"/>
        </w:rPr>
        <w:t xml:space="preserve"> </w:t>
      </w:r>
    </w:p>
    <w:p w14:paraId="33DB8D2F" w14:textId="091A813E" w:rsidR="00745510" w:rsidRPr="00103289" w:rsidRDefault="00745510" w:rsidP="00D51466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Essential Tony Bennett (The)</w:t>
      </w:r>
      <w:r w:rsidRPr="00103289">
        <w:rPr>
          <w:rFonts w:ascii="Times New Roman" w:hAnsi="Times New Roman"/>
          <w:szCs w:val="24"/>
        </w:rPr>
        <w:t xml:space="preserve"> </w:t>
      </w:r>
      <w:r w:rsidR="0023147A" w:rsidRPr="00103289">
        <w:rPr>
          <w:rFonts w:ascii="Times New Roman" w:hAnsi="Times New Roman"/>
          <w:szCs w:val="24"/>
        </w:rPr>
        <w:t xml:space="preserve">(2 CDs) </w:t>
      </w:r>
      <w:r w:rsidR="00F21E07" w:rsidRPr="00103289">
        <w:rPr>
          <w:rFonts w:ascii="Times New Roman" w:hAnsi="Times New Roman"/>
          <w:szCs w:val="24"/>
        </w:rPr>
        <w:t>(</w:t>
      </w:r>
      <w:r w:rsidR="0023147A" w:rsidRPr="00103289">
        <w:rPr>
          <w:rFonts w:ascii="Times New Roman" w:hAnsi="Times New Roman"/>
          <w:szCs w:val="24"/>
        </w:rPr>
        <w:t>2 copies</w:t>
      </w:r>
      <w:r w:rsidR="00F21E07" w:rsidRPr="00103289">
        <w:rPr>
          <w:rFonts w:ascii="Times New Roman" w:hAnsi="Times New Roman"/>
          <w:szCs w:val="24"/>
        </w:rPr>
        <w:t>)</w:t>
      </w:r>
      <w:r w:rsidR="0023147A" w:rsidRPr="00103289">
        <w:rPr>
          <w:rFonts w:ascii="Times New Roman" w:hAnsi="Times New Roman"/>
          <w:szCs w:val="24"/>
        </w:rPr>
        <w:t xml:space="preserve"> </w:t>
      </w:r>
    </w:p>
    <w:p w14:paraId="08C41C32" w14:textId="77777777" w:rsidR="00D51466" w:rsidRPr="00103289" w:rsidRDefault="00D51466" w:rsidP="00D51466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 xml:space="preserve">Good Life (The) </w:t>
      </w:r>
      <w:r w:rsidRPr="00103289">
        <w:rPr>
          <w:rFonts w:ascii="Times New Roman" w:hAnsi="Times New Roman"/>
          <w:szCs w:val="24"/>
        </w:rPr>
        <w:t xml:space="preserve">  </w:t>
      </w:r>
    </w:p>
    <w:p w14:paraId="667A4EA7" w14:textId="77777777" w:rsidR="002075A7" w:rsidRPr="00103289" w:rsidRDefault="002075A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Here’s to the Ladies</w:t>
      </w:r>
      <w:r w:rsidRPr="00103289">
        <w:rPr>
          <w:rFonts w:ascii="Times New Roman" w:hAnsi="Times New Roman"/>
          <w:szCs w:val="24"/>
        </w:rPr>
        <w:t xml:space="preserve"> </w:t>
      </w:r>
    </w:p>
    <w:p w14:paraId="7D28481D" w14:textId="262934B4" w:rsidR="004C0D7F" w:rsidRPr="00103289" w:rsidRDefault="004C0D7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proofErr w:type="spellStart"/>
      <w:r w:rsidRPr="00103289">
        <w:rPr>
          <w:rFonts w:ascii="Times New Roman" w:hAnsi="Times New Roman"/>
          <w:szCs w:val="24"/>
          <w:u w:val="single"/>
        </w:rPr>
        <w:t>Playin</w:t>
      </w:r>
      <w:proofErr w:type="spellEnd"/>
      <w:r w:rsidRPr="00103289">
        <w:rPr>
          <w:rFonts w:ascii="Times New Roman" w:hAnsi="Times New Roman"/>
          <w:szCs w:val="24"/>
          <w:u w:val="single"/>
        </w:rPr>
        <w:t>’ With My Friends – Bennett Sings the Blues</w:t>
      </w:r>
      <w:r w:rsidRPr="00103289">
        <w:rPr>
          <w:rFonts w:ascii="Times New Roman" w:hAnsi="Times New Roman"/>
          <w:szCs w:val="24"/>
        </w:rPr>
        <w:t xml:space="preserve"> </w:t>
      </w:r>
      <w:r w:rsidR="00863442" w:rsidRPr="00103289">
        <w:rPr>
          <w:rFonts w:ascii="Times New Roman" w:hAnsi="Times New Roman"/>
          <w:szCs w:val="24"/>
        </w:rPr>
        <w:t xml:space="preserve"> </w:t>
      </w:r>
    </w:p>
    <w:p w14:paraId="0D636C83" w14:textId="77777777" w:rsidR="001D17E5" w:rsidRPr="00103289" w:rsidRDefault="001D17E5" w:rsidP="00E15B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Tony Bennett’s All-Time Greatest Hits</w:t>
      </w:r>
      <w:r w:rsidRPr="00103289">
        <w:rPr>
          <w:rFonts w:ascii="Times New Roman" w:hAnsi="Times New Roman"/>
          <w:szCs w:val="24"/>
        </w:rPr>
        <w:t xml:space="preserve"> </w:t>
      </w:r>
    </w:p>
    <w:p w14:paraId="3A468753" w14:textId="77777777" w:rsidR="00F24BC3" w:rsidRPr="00103289" w:rsidRDefault="00F24BC3" w:rsidP="00F24BC3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Tony Bennett with Count Basie Big Band</w:t>
      </w:r>
      <w:r w:rsidRPr="00103289">
        <w:rPr>
          <w:rFonts w:ascii="Times New Roman" w:hAnsi="Times New Roman"/>
          <w:szCs w:val="24"/>
        </w:rPr>
        <w:t xml:space="preserve"> </w:t>
      </w:r>
    </w:p>
    <w:p w14:paraId="3EC25BA9" w14:textId="77777777" w:rsidR="00E15B61" w:rsidRPr="00103289" w:rsidRDefault="00E15B61" w:rsidP="00E15B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Ultimate Tony Bennett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41433A6F" w14:textId="77777777" w:rsidR="00597E44" w:rsidRPr="00103289" w:rsidRDefault="00597E4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lastRenderedPageBreak/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Unplugged</w:t>
      </w:r>
      <w:r w:rsidRPr="00103289">
        <w:rPr>
          <w:rFonts w:ascii="Times New Roman" w:hAnsi="Times New Roman"/>
          <w:szCs w:val="24"/>
        </w:rPr>
        <w:t xml:space="preserve"> (1CD &amp; 1 DVD) </w:t>
      </w:r>
    </w:p>
    <w:p w14:paraId="00FB1A79" w14:textId="4AAA9A96" w:rsidR="00D35505" w:rsidRPr="00103289" w:rsidRDefault="00D3550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Benson, George:  </w:t>
      </w:r>
      <w:r w:rsidRPr="00103289">
        <w:rPr>
          <w:rFonts w:ascii="Times New Roman" w:hAnsi="Times New Roman"/>
          <w:szCs w:val="24"/>
          <w:u w:val="single"/>
        </w:rPr>
        <w:t>Big Boss Band</w:t>
      </w:r>
      <w:r w:rsidRPr="00103289">
        <w:rPr>
          <w:rFonts w:ascii="Times New Roman" w:hAnsi="Times New Roman"/>
          <w:szCs w:val="24"/>
        </w:rPr>
        <w:t xml:space="preserve"> Featuring The Count Basie Orchestra </w:t>
      </w:r>
    </w:p>
    <w:p w14:paraId="4B259E92" w14:textId="24472A9B" w:rsidR="00D1384A" w:rsidRPr="00103289" w:rsidRDefault="00D1384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Benson, George/Earl </w:t>
      </w:r>
      <w:proofErr w:type="spellStart"/>
      <w:r w:rsidRPr="00103289">
        <w:rPr>
          <w:rFonts w:ascii="Times New Roman" w:hAnsi="Times New Roman"/>
          <w:szCs w:val="24"/>
        </w:rPr>
        <w:t>Klugh</w:t>
      </w:r>
      <w:proofErr w:type="spellEnd"/>
      <w:r w:rsidRPr="00103289">
        <w:rPr>
          <w:rFonts w:ascii="Times New Roman" w:hAnsi="Times New Roman"/>
          <w:szCs w:val="24"/>
        </w:rPr>
        <w:t xml:space="preserve">:  </w:t>
      </w:r>
      <w:r w:rsidRPr="00103289">
        <w:rPr>
          <w:rFonts w:ascii="Times New Roman" w:hAnsi="Times New Roman"/>
          <w:szCs w:val="24"/>
          <w:u w:val="single"/>
        </w:rPr>
        <w:t>Collaboration</w:t>
      </w:r>
      <w:r w:rsidRPr="00103289">
        <w:rPr>
          <w:rFonts w:ascii="Times New Roman" w:hAnsi="Times New Roman"/>
          <w:szCs w:val="24"/>
        </w:rPr>
        <w:t xml:space="preserve"> </w:t>
      </w:r>
    </w:p>
    <w:p w14:paraId="593A528D" w14:textId="01AD694F" w:rsidR="007672A0" w:rsidRPr="00103289" w:rsidRDefault="007672A0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Benson, Geo</w:t>
      </w:r>
      <w:r w:rsidR="008E5EEB" w:rsidRPr="00103289">
        <w:rPr>
          <w:rFonts w:ascii="Times New Roman" w:hAnsi="Times New Roman"/>
          <w:szCs w:val="24"/>
        </w:rPr>
        <w:t>r</w:t>
      </w:r>
      <w:r w:rsidRPr="00103289">
        <w:rPr>
          <w:rFonts w:ascii="Times New Roman" w:hAnsi="Times New Roman"/>
          <w:szCs w:val="24"/>
        </w:rPr>
        <w:t xml:space="preserve">ge:  </w:t>
      </w:r>
      <w:r w:rsidRPr="00103289">
        <w:rPr>
          <w:rFonts w:ascii="Times New Roman" w:hAnsi="Times New Roman"/>
          <w:szCs w:val="24"/>
          <w:u w:val="single"/>
        </w:rPr>
        <w:t>Standing Together</w:t>
      </w:r>
      <w:r w:rsidRPr="00103289">
        <w:rPr>
          <w:rFonts w:ascii="Times New Roman" w:hAnsi="Times New Roman"/>
          <w:szCs w:val="24"/>
        </w:rPr>
        <w:t xml:space="preserve"> </w:t>
      </w:r>
    </w:p>
    <w:p w14:paraId="7D41369B" w14:textId="77777777" w:rsidR="00DF71A9" w:rsidRPr="00103289" w:rsidRDefault="00DF71A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Benson, George:  </w:t>
      </w:r>
      <w:r w:rsidRPr="00103289">
        <w:rPr>
          <w:rFonts w:ascii="Times New Roman" w:hAnsi="Times New Roman"/>
          <w:szCs w:val="24"/>
          <w:u w:val="single"/>
        </w:rPr>
        <w:t>That’s Right</w:t>
      </w:r>
      <w:r w:rsidRPr="00103289">
        <w:rPr>
          <w:rFonts w:ascii="Times New Roman" w:hAnsi="Times New Roman"/>
          <w:szCs w:val="24"/>
        </w:rPr>
        <w:t xml:space="preserve"> </w:t>
      </w:r>
    </w:p>
    <w:p w14:paraId="6D1CC5DF" w14:textId="797DF9AB" w:rsidR="00043A4D" w:rsidRPr="00103289" w:rsidRDefault="00043A4D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Benson, George:  </w:t>
      </w:r>
      <w:r w:rsidRPr="00103289">
        <w:rPr>
          <w:rFonts w:ascii="Times New Roman" w:hAnsi="Times New Roman"/>
          <w:szCs w:val="24"/>
          <w:u w:val="single"/>
        </w:rPr>
        <w:t>This is Jazz 9</w:t>
      </w:r>
      <w:r w:rsidRPr="00103289">
        <w:rPr>
          <w:rFonts w:ascii="Times New Roman" w:hAnsi="Times New Roman"/>
          <w:szCs w:val="24"/>
        </w:rPr>
        <w:t xml:space="preserve"> </w:t>
      </w:r>
    </w:p>
    <w:p w14:paraId="49D8C3E8" w14:textId="43354174" w:rsidR="005010A5" w:rsidRPr="00103289" w:rsidRDefault="005010A5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Berry, Bill:  </w:t>
      </w:r>
      <w:r w:rsidRPr="00103289">
        <w:rPr>
          <w:rFonts w:ascii="Times New Roman" w:hAnsi="Times New Roman"/>
          <w:szCs w:val="24"/>
          <w:u w:val="single"/>
        </w:rPr>
        <w:t>Bill Berry’s L.</w:t>
      </w:r>
      <w:r w:rsidR="00E6220B" w:rsidRPr="00103289">
        <w:rPr>
          <w:rFonts w:ascii="Times New Roman" w:hAnsi="Times New Roman"/>
          <w:szCs w:val="24"/>
          <w:u w:val="single"/>
        </w:rPr>
        <w:t>A</w:t>
      </w:r>
      <w:r w:rsidRPr="00103289">
        <w:rPr>
          <w:rFonts w:ascii="Times New Roman" w:hAnsi="Times New Roman"/>
          <w:szCs w:val="24"/>
          <w:u w:val="single"/>
        </w:rPr>
        <w:t>. Big Band</w:t>
      </w:r>
      <w:r w:rsidRPr="00103289">
        <w:rPr>
          <w:rFonts w:ascii="Times New Roman" w:hAnsi="Times New Roman"/>
          <w:szCs w:val="24"/>
        </w:rPr>
        <w:t xml:space="preserve"> </w:t>
      </w:r>
      <w:r w:rsidRPr="00103289">
        <w:rPr>
          <w:rFonts w:ascii="Times New Roman" w:hAnsi="Times New Roman"/>
          <w:szCs w:val="24"/>
          <w:u w:val="single"/>
        </w:rPr>
        <w:t xml:space="preserve"> </w:t>
      </w:r>
    </w:p>
    <w:p w14:paraId="1BE06ED4" w14:textId="77777777" w:rsidR="00C611D0" w:rsidRPr="00103289" w:rsidRDefault="00C611D0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Berlin, Irving:  </w:t>
      </w:r>
      <w:r w:rsidRPr="00103289">
        <w:rPr>
          <w:rFonts w:ascii="Times New Roman" w:hAnsi="Times New Roman"/>
          <w:szCs w:val="24"/>
          <w:u w:val="single"/>
        </w:rPr>
        <w:t>Irving Berlin Songbook</w:t>
      </w:r>
      <w:r w:rsidRPr="00103289">
        <w:rPr>
          <w:rFonts w:ascii="Times New Roman" w:hAnsi="Times New Roman"/>
          <w:szCs w:val="24"/>
        </w:rPr>
        <w:t xml:space="preserve"> </w:t>
      </w:r>
    </w:p>
    <w:p w14:paraId="013C9C02" w14:textId="0DAB28AA" w:rsidR="00B82633" w:rsidRPr="00B82633" w:rsidRDefault="00B82633" w:rsidP="009B1EA2">
      <w:pPr>
        <w:pStyle w:val="NoSpacing"/>
        <w:rPr>
          <w:rFonts w:ascii="Times New Roman" w:hAnsi="Times New Roman"/>
          <w:bCs/>
          <w:szCs w:val="24"/>
        </w:rPr>
      </w:pPr>
      <w:r w:rsidRPr="00B82633">
        <w:rPr>
          <w:rFonts w:ascii="Times New Roman" w:hAnsi="Times New Roman"/>
          <w:bCs/>
          <w:szCs w:val="24"/>
        </w:rPr>
        <w:t xml:space="preserve">Berlin, </w:t>
      </w:r>
      <w:r>
        <w:rPr>
          <w:rFonts w:ascii="Times New Roman" w:hAnsi="Times New Roman"/>
          <w:bCs/>
          <w:szCs w:val="24"/>
        </w:rPr>
        <w:t xml:space="preserve">Irving:  </w:t>
      </w:r>
      <w:r>
        <w:rPr>
          <w:rFonts w:ascii="Times New Roman" w:hAnsi="Times New Roman"/>
          <w:bCs/>
          <w:szCs w:val="24"/>
          <w:u w:val="single"/>
        </w:rPr>
        <w:t>The Great Irving Berlin</w:t>
      </w:r>
      <w:r>
        <w:rPr>
          <w:rFonts w:ascii="Times New Roman" w:hAnsi="Times New Roman"/>
          <w:bCs/>
          <w:szCs w:val="24"/>
        </w:rPr>
        <w:t xml:space="preserve"> </w:t>
      </w:r>
    </w:p>
    <w:p w14:paraId="0C0882CD" w14:textId="69E13F0C" w:rsidR="00CF2F41" w:rsidRPr="00103289" w:rsidRDefault="00CF2F4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Berlin, Irving:  </w:t>
      </w:r>
      <w:r w:rsidRPr="00103289">
        <w:rPr>
          <w:rFonts w:ascii="Times New Roman" w:hAnsi="Times New Roman"/>
          <w:szCs w:val="24"/>
          <w:u w:val="single"/>
        </w:rPr>
        <w:t>Say It Isn’t So</w:t>
      </w:r>
      <w:r w:rsidRPr="00103289">
        <w:rPr>
          <w:rFonts w:ascii="Times New Roman" w:hAnsi="Times New Roman"/>
          <w:szCs w:val="24"/>
        </w:rPr>
        <w:t xml:space="preserve"> </w:t>
      </w:r>
    </w:p>
    <w:p w14:paraId="55A1DFE8" w14:textId="0F4EB6CF" w:rsidR="009A4BCA" w:rsidRPr="00103289" w:rsidRDefault="009A4BCA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Berlin, Irving:  </w:t>
      </w:r>
      <w:r w:rsidRPr="00103289">
        <w:rPr>
          <w:rFonts w:ascii="Times New Roman" w:hAnsi="Times New Roman"/>
          <w:szCs w:val="24"/>
          <w:u w:val="single"/>
        </w:rPr>
        <w:t>Say It With Music</w:t>
      </w:r>
      <w:r w:rsidRPr="00103289">
        <w:rPr>
          <w:rFonts w:ascii="Times New Roman" w:hAnsi="Times New Roman"/>
          <w:szCs w:val="24"/>
        </w:rPr>
        <w:t xml:space="preserve"> (Reader’s Digest) (3 CDs) </w:t>
      </w:r>
    </w:p>
    <w:p w14:paraId="3D8EA666" w14:textId="2AA1E508" w:rsidR="00CB5C96" w:rsidRPr="00103289" w:rsidRDefault="00CB5C96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Berlin, Irving:  </w:t>
      </w:r>
      <w:r w:rsidRPr="00103289">
        <w:rPr>
          <w:rFonts w:ascii="Times New Roman" w:hAnsi="Times New Roman"/>
          <w:szCs w:val="24"/>
          <w:u w:val="single"/>
        </w:rPr>
        <w:t>The Songs of Irving Berlin</w:t>
      </w:r>
      <w:r w:rsidRPr="00103289">
        <w:rPr>
          <w:rFonts w:ascii="Times New Roman" w:hAnsi="Times New Roman"/>
          <w:szCs w:val="24"/>
        </w:rPr>
        <w:t xml:space="preserve"> </w:t>
      </w:r>
      <w:r w:rsidR="000734BD" w:rsidRPr="00103289">
        <w:rPr>
          <w:rFonts w:ascii="Times New Roman" w:hAnsi="Times New Roman"/>
          <w:szCs w:val="24"/>
        </w:rPr>
        <w:t xml:space="preserve">2 CDs) </w:t>
      </w:r>
    </w:p>
    <w:p w14:paraId="13ADD905" w14:textId="5F946E10" w:rsidR="00106CCA" w:rsidRPr="00103289" w:rsidRDefault="00106CC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Berlin, Gershwin, Porter:  </w:t>
      </w:r>
      <w:r w:rsidRPr="00103289">
        <w:rPr>
          <w:rFonts w:ascii="Times New Roman" w:hAnsi="Times New Roman"/>
          <w:szCs w:val="24"/>
          <w:u w:val="single"/>
        </w:rPr>
        <w:t>The Gold Collection</w:t>
      </w:r>
      <w:r w:rsidRPr="00103289">
        <w:rPr>
          <w:rFonts w:ascii="Times New Roman" w:hAnsi="Times New Roman"/>
          <w:szCs w:val="24"/>
        </w:rPr>
        <w:t xml:space="preserve"> – 40 Classic Performances </w:t>
      </w:r>
    </w:p>
    <w:p w14:paraId="24926C2D" w14:textId="7A330E05" w:rsidR="000B3E57" w:rsidRPr="00103289" w:rsidRDefault="000B3E57" w:rsidP="009B1EA2">
      <w:pPr>
        <w:pStyle w:val="NoSpacing"/>
        <w:rPr>
          <w:rFonts w:ascii="Times New Roman" w:hAnsi="Times New Roman"/>
          <w:szCs w:val="24"/>
        </w:rPr>
      </w:pPr>
      <w:proofErr w:type="spellStart"/>
      <w:r w:rsidRPr="00103289">
        <w:rPr>
          <w:rFonts w:ascii="Times New Roman" w:hAnsi="Times New Roman"/>
          <w:szCs w:val="24"/>
        </w:rPr>
        <w:t>Bet.e</w:t>
      </w:r>
      <w:r w:rsidR="007E7ACD" w:rsidRPr="00103289">
        <w:rPr>
          <w:rFonts w:ascii="Times New Roman" w:hAnsi="Times New Roman"/>
          <w:szCs w:val="24"/>
        </w:rPr>
        <w:t>.</w:t>
      </w:r>
      <w:r w:rsidRPr="00103289">
        <w:rPr>
          <w:rFonts w:ascii="Times New Roman" w:hAnsi="Times New Roman"/>
          <w:szCs w:val="24"/>
        </w:rPr>
        <w:t>Stef</w:t>
      </w:r>
      <w:proofErr w:type="spellEnd"/>
      <w:r w:rsidRPr="00103289">
        <w:rPr>
          <w:rFonts w:ascii="Times New Roman" w:hAnsi="Times New Roman"/>
          <w:szCs w:val="24"/>
        </w:rPr>
        <w:t xml:space="preserve">:  </w:t>
      </w:r>
      <w:r w:rsidRPr="00103289">
        <w:rPr>
          <w:rFonts w:ascii="Times New Roman" w:hAnsi="Times New Roman"/>
          <w:szCs w:val="24"/>
          <w:u w:val="single"/>
        </w:rPr>
        <w:t>day by day</w:t>
      </w:r>
      <w:r w:rsidRPr="00103289">
        <w:rPr>
          <w:rFonts w:ascii="Times New Roman" w:hAnsi="Times New Roman"/>
          <w:szCs w:val="24"/>
        </w:rPr>
        <w:t xml:space="preserve"> </w:t>
      </w:r>
    </w:p>
    <w:p w14:paraId="204CBB03" w14:textId="33E5B0F1" w:rsidR="00DD40A2" w:rsidRPr="00103289" w:rsidRDefault="00DD40A2" w:rsidP="009B1EA2">
      <w:pPr>
        <w:pStyle w:val="NoSpacing"/>
        <w:rPr>
          <w:rFonts w:ascii="Times New Roman" w:hAnsi="Times New Roman"/>
          <w:szCs w:val="24"/>
          <w:u w:val="single"/>
        </w:rPr>
      </w:pPr>
      <w:proofErr w:type="spellStart"/>
      <w:r w:rsidRPr="00103289">
        <w:rPr>
          <w:rFonts w:ascii="Times New Roman" w:hAnsi="Times New Roman"/>
          <w:szCs w:val="24"/>
        </w:rPr>
        <w:t>Bet.e.Stef</w:t>
      </w:r>
      <w:proofErr w:type="spellEnd"/>
      <w:r w:rsidRPr="00103289">
        <w:rPr>
          <w:rFonts w:ascii="Times New Roman" w:hAnsi="Times New Roman"/>
          <w:szCs w:val="24"/>
        </w:rPr>
        <w:t xml:space="preserve">:  </w:t>
      </w:r>
      <w:r w:rsidRPr="00103289">
        <w:rPr>
          <w:rFonts w:ascii="Times New Roman" w:hAnsi="Times New Roman"/>
          <w:szCs w:val="24"/>
          <w:u w:val="single"/>
        </w:rPr>
        <w:t>REMIX DELUXE</w:t>
      </w:r>
      <w:r w:rsidR="00885F8B" w:rsidRPr="00103289">
        <w:rPr>
          <w:rFonts w:ascii="Times New Roman" w:hAnsi="Times New Roman"/>
          <w:szCs w:val="24"/>
        </w:rPr>
        <w:t xml:space="preserve"> (2 CDs) </w:t>
      </w:r>
    </w:p>
    <w:p w14:paraId="3AAF3290" w14:textId="77777777" w:rsidR="00B9777A" w:rsidRPr="00103289" w:rsidRDefault="00B9777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Blanchard, Richard:  </w:t>
      </w:r>
      <w:r w:rsidRPr="00103289">
        <w:rPr>
          <w:rFonts w:ascii="Times New Roman" w:hAnsi="Times New Roman"/>
          <w:szCs w:val="24"/>
          <w:u w:val="single"/>
        </w:rPr>
        <w:t>Let’s Get Lost</w:t>
      </w:r>
      <w:r w:rsidRPr="00103289">
        <w:rPr>
          <w:rFonts w:ascii="Times New Roman" w:hAnsi="Times New Roman"/>
          <w:szCs w:val="24"/>
        </w:rPr>
        <w:t xml:space="preserve"> </w:t>
      </w:r>
    </w:p>
    <w:p w14:paraId="6E339B4C" w14:textId="77777777" w:rsidR="00D20B9E" w:rsidRPr="00103289" w:rsidRDefault="00D20B9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Blanchard, Terrence:  </w:t>
      </w:r>
      <w:r w:rsidRPr="00103289">
        <w:rPr>
          <w:rFonts w:ascii="Times New Roman" w:hAnsi="Times New Roman"/>
          <w:szCs w:val="24"/>
          <w:u w:val="single"/>
        </w:rPr>
        <w:t>The Billie Holiday Songbook</w:t>
      </w:r>
      <w:r w:rsidRPr="00103289">
        <w:rPr>
          <w:rFonts w:ascii="Times New Roman" w:hAnsi="Times New Roman"/>
          <w:szCs w:val="24"/>
        </w:rPr>
        <w:t xml:space="preserve"> </w:t>
      </w:r>
    </w:p>
    <w:p w14:paraId="365DD175" w14:textId="1D45AD3C" w:rsidR="002E04F7" w:rsidRPr="00103289" w:rsidRDefault="002E04F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Blood, Sweat &amp; Tears:  </w:t>
      </w:r>
      <w:r w:rsidRPr="00103289">
        <w:rPr>
          <w:rFonts w:ascii="Times New Roman" w:hAnsi="Times New Roman"/>
          <w:szCs w:val="24"/>
          <w:u w:val="single"/>
        </w:rPr>
        <w:t>Greatest Hits</w:t>
      </w:r>
      <w:r w:rsidRPr="00103289">
        <w:rPr>
          <w:rFonts w:ascii="Times New Roman" w:hAnsi="Times New Roman"/>
          <w:szCs w:val="24"/>
        </w:rPr>
        <w:t xml:space="preserve"> </w:t>
      </w:r>
    </w:p>
    <w:p w14:paraId="4CD99C68" w14:textId="4A18D986" w:rsidR="00975D53" w:rsidRPr="00103289" w:rsidRDefault="00975D5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Bluebird:  </w:t>
      </w:r>
      <w:r w:rsidRPr="00103289">
        <w:rPr>
          <w:rFonts w:ascii="Times New Roman" w:hAnsi="Times New Roman"/>
          <w:szCs w:val="24"/>
          <w:u w:val="single"/>
        </w:rPr>
        <w:t>Bluebird Jazz 1993 Sampler</w:t>
      </w:r>
      <w:r w:rsidRPr="00103289">
        <w:rPr>
          <w:rFonts w:ascii="Times New Roman" w:hAnsi="Times New Roman"/>
          <w:szCs w:val="24"/>
        </w:rPr>
        <w:t xml:space="preserve"> </w:t>
      </w:r>
      <w:r w:rsidR="00602A3A" w:rsidRPr="00103289">
        <w:rPr>
          <w:rFonts w:ascii="Times New Roman" w:hAnsi="Times New Roman"/>
          <w:szCs w:val="24"/>
        </w:rPr>
        <w:t xml:space="preserve">(Bluebird) </w:t>
      </w:r>
    </w:p>
    <w:p w14:paraId="53522DE7" w14:textId="77777777" w:rsidR="000F6EB8" w:rsidRPr="00103289" w:rsidRDefault="000F6EB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Bluegrass </w:t>
      </w:r>
      <w:r w:rsidR="00266432" w:rsidRPr="00103289">
        <w:rPr>
          <w:rFonts w:ascii="Times New Roman" w:hAnsi="Times New Roman"/>
          <w:szCs w:val="24"/>
        </w:rPr>
        <w:t>–</w:t>
      </w:r>
      <w:r w:rsidRPr="00103289">
        <w:rPr>
          <w:rFonts w:ascii="Times New Roman" w:hAnsi="Times New Roman"/>
          <w:szCs w:val="24"/>
        </w:rPr>
        <w:t xml:space="preserve"> </w:t>
      </w:r>
      <w:r w:rsidR="00266432" w:rsidRPr="00103289">
        <w:rPr>
          <w:rFonts w:ascii="Times New Roman" w:hAnsi="Times New Roman"/>
          <w:szCs w:val="24"/>
          <w:u w:val="single"/>
        </w:rPr>
        <w:t xml:space="preserve">Time-Life’s Treasury of </w:t>
      </w:r>
      <w:r w:rsidR="00A21174" w:rsidRPr="00103289">
        <w:rPr>
          <w:rFonts w:ascii="Times New Roman" w:hAnsi="Times New Roman"/>
          <w:szCs w:val="24"/>
          <w:u w:val="single"/>
        </w:rPr>
        <w:t>Bluegrass</w:t>
      </w:r>
      <w:r w:rsidR="00A21174" w:rsidRPr="00103289">
        <w:rPr>
          <w:rFonts w:ascii="Times New Roman" w:hAnsi="Times New Roman"/>
          <w:szCs w:val="24"/>
        </w:rPr>
        <w:t xml:space="preserve"> </w:t>
      </w:r>
      <w:r w:rsidR="00FA5E13" w:rsidRPr="00103289">
        <w:rPr>
          <w:rFonts w:ascii="Times New Roman" w:hAnsi="Times New Roman"/>
          <w:szCs w:val="24"/>
        </w:rPr>
        <w:t>(2 CDs)</w:t>
      </w:r>
    </w:p>
    <w:p w14:paraId="12B7D4E2" w14:textId="211E5188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 Note:  </w:t>
      </w:r>
      <w:r w:rsidRPr="00103289">
        <w:rPr>
          <w:rFonts w:ascii="Times New Roman" w:hAnsi="Times New Roman"/>
          <w:szCs w:val="24"/>
          <w:u w:val="single"/>
        </w:rPr>
        <w:t>Best Blue Note Album in the World… Ever</w:t>
      </w:r>
      <w:r w:rsidRPr="00103289">
        <w:rPr>
          <w:rFonts w:ascii="Times New Roman" w:hAnsi="Times New Roman"/>
          <w:szCs w:val="24"/>
        </w:rPr>
        <w:t xml:space="preserve"> </w:t>
      </w:r>
      <w:r w:rsidR="004A17AF" w:rsidRPr="00103289">
        <w:rPr>
          <w:rFonts w:ascii="Times New Roman" w:hAnsi="Times New Roman"/>
          <w:szCs w:val="24"/>
        </w:rPr>
        <w:t xml:space="preserve">(Blue Note) </w:t>
      </w:r>
    </w:p>
    <w:p w14:paraId="4DB48208" w14:textId="1A28113B" w:rsidR="00361EEA" w:rsidRPr="00103289" w:rsidRDefault="00361EEA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Blue Note:  </w:t>
      </w:r>
      <w:r w:rsidRPr="00103289">
        <w:rPr>
          <w:rFonts w:ascii="Times New Roman" w:hAnsi="Times New Roman"/>
          <w:szCs w:val="24"/>
          <w:u w:val="single"/>
        </w:rPr>
        <w:t xml:space="preserve">A Story of Jazz </w:t>
      </w:r>
    </w:p>
    <w:p w14:paraId="316E8D09" w14:textId="38772433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Blues Traveller:  </w:t>
      </w:r>
      <w:r w:rsidRPr="00103289">
        <w:rPr>
          <w:rFonts w:ascii="Times New Roman" w:hAnsi="Times New Roman"/>
          <w:szCs w:val="24"/>
          <w:u w:val="single"/>
        </w:rPr>
        <w:t>Straight on Till Morning</w:t>
      </w:r>
      <w:r w:rsidRPr="00103289">
        <w:rPr>
          <w:rFonts w:ascii="Times New Roman" w:hAnsi="Times New Roman"/>
          <w:szCs w:val="24"/>
        </w:rPr>
        <w:t xml:space="preserve"> </w:t>
      </w:r>
    </w:p>
    <w:p w14:paraId="79256F2D" w14:textId="77777777" w:rsidR="00917134" w:rsidRPr="00103289" w:rsidRDefault="0091713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Bluegrass:  </w:t>
      </w:r>
      <w:r w:rsidRPr="00103289">
        <w:rPr>
          <w:rFonts w:ascii="Times New Roman" w:hAnsi="Times New Roman"/>
          <w:szCs w:val="24"/>
          <w:u w:val="single"/>
        </w:rPr>
        <w:t>Essential Bluegrass Anthology</w:t>
      </w:r>
      <w:r w:rsidRPr="00103289">
        <w:rPr>
          <w:rFonts w:ascii="Times New Roman" w:hAnsi="Times New Roman"/>
          <w:szCs w:val="24"/>
        </w:rPr>
        <w:t xml:space="preserve"> (2 CDs)</w:t>
      </w:r>
    </w:p>
    <w:p w14:paraId="2C271A8B" w14:textId="77777777" w:rsidR="00707B1D" w:rsidRPr="00103289" w:rsidRDefault="00707B1D" w:rsidP="009B1EA2">
      <w:pPr>
        <w:pStyle w:val="NoSpacing"/>
        <w:rPr>
          <w:rFonts w:ascii="Times New Roman" w:hAnsi="Times New Roman"/>
          <w:szCs w:val="24"/>
        </w:rPr>
      </w:pPr>
      <w:proofErr w:type="spellStart"/>
      <w:r w:rsidRPr="00103289">
        <w:rPr>
          <w:rFonts w:ascii="Times New Roman" w:hAnsi="Times New Roman"/>
          <w:szCs w:val="24"/>
        </w:rPr>
        <w:t>Borge</w:t>
      </w:r>
      <w:proofErr w:type="spellEnd"/>
      <w:r w:rsidRPr="00103289">
        <w:rPr>
          <w:rFonts w:ascii="Times New Roman" w:hAnsi="Times New Roman"/>
          <w:szCs w:val="24"/>
        </w:rPr>
        <w:t xml:space="preserve">, Victor:  </w:t>
      </w:r>
      <w:r w:rsidRPr="00103289">
        <w:rPr>
          <w:rFonts w:ascii="Times New Roman" w:hAnsi="Times New Roman"/>
          <w:szCs w:val="24"/>
          <w:u w:val="single"/>
        </w:rPr>
        <w:t xml:space="preserve">The Two Sides of Victor </w:t>
      </w:r>
      <w:proofErr w:type="spellStart"/>
      <w:r w:rsidRPr="00103289">
        <w:rPr>
          <w:rFonts w:ascii="Times New Roman" w:hAnsi="Times New Roman"/>
          <w:szCs w:val="24"/>
          <w:u w:val="single"/>
        </w:rPr>
        <w:t>Borge</w:t>
      </w:r>
      <w:proofErr w:type="spellEnd"/>
      <w:r w:rsidRPr="00103289">
        <w:rPr>
          <w:rFonts w:ascii="Times New Roman" w:hAnsi="Times New Roman"/>
          <w:szCs w:val="24"/>
        </w:rPr>
        <w:t xml:space="preserve"> </w:t>
      </w:r>
    </w:p>
    <w:p w14:paraId="73321073" w14:textId="77777777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Boss Brass:  </w:t>
      </w:r>
      <w:r w:rsidRPr="00103289">
        <w:rPr>
          <w:rFonts w:ascii="Times New Roman" w:hAnsi="Times New Roman"/>
          <w:szCs w:val="24"/>
          <w:u w:val="single"/>
        </w:rPr>
        <w:t>Our 25</w:t>
      </w:r>
      <w:r w:rsidRPr="00103289">
        <w:rPr>
          <w:rFonts w:ascii="Times New Roman" w:hAnsi="Times New Roman"/>
          <w:szCs w:val="24"/>
          <w:u w:val="single"/>
          <w:vertAlign w:val="superscript"/>
        </w:rPr>
        <w:t>th</w:t>
      </w:r>
      <w:r w:rsidRPr="00103289">
        <w:rPr>
          <w:rFonts w:ascii="Times New Roman" w:hAnsi="Times New Roman"/>
          <w:szCs w:val="24"/>
          <w:u w:val="single"/>
        </w:rPr>
        <w:t xml:space="preserve"> Year</w:t>
      </w:r>
      <w:r w:rsidRPr="00103289">
        <w:rPr>
          <w:rFonts w:ascii="Times New Roman" w:hAnsi="Times New Roman"/>
          <w:szCs w:val="24"/>
        </w:rPr>
        <w:t xml:space="preserve"> </w:t>
      </w:r>
      <w:r w:rsidR="001A31C6" w:rsidRPr="00103289">
        <w:rPr>
          <w:rFonts w:ascii="Times New Roman" w:hAnsi="Times New Roman"/>
          <w:szCs w:val="24"/>
        </w:rPr>
        <w:t>(Canadian)</w:t>
      </w:r>
      <w:r w:rsidR="009F1585" w:rsidRPr="00103289">
        <w:rPr>
          <w:rFonts w:ascii="Times New Roman" w:hAnsi="Times New Roman"/>
          <w:szCs w:val="24"/>
        </w:rPr>
        <w:t xml:space="preserve"> </w:t>
      </w:r>
    </w:p>
    <w:p w14:paraId="62ADF054" w14:textId="77777777" w:rsidR="000A6F6F" w:rsidRPr="00103289" w:rsidRDefault="0095334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Botti, Chris:  </w:t>
      </w:r>
      <w:r w:rsidRPr="00103289">
        <w:rPr>
          <w:rFonts w:ascii="Times New Roman" w:hAnsi="Times New Roman"/>
          <w:szCs w:val="24"/>
          <w:u w:val="single"/>
        </w:rPr>
        <w:t>To Love Again</w:t>
      </w:r>
      <w:r w:rsidR="00CB3157" w:rsidRPr="00103289">
        <w:rPr>
          <w:rFonts w:ascii="Times New Roman" w:hAnsi="Times New Roman"/>
          <w:szCs w:val="24"/>
          <w:u w:val="single"/>
        </w:rPr>
        <w:t xml:space="preserve"> – The Duets</w:t>
      </w:r>
      <w:r w:rsidRPr="00103289">
        <w:rPr>
          <w:rFonts w:ascii="Times New Roman" w:hAnsi="Times New Roman"/>
          <w:szCs w:val="24"/>
        </w:rPr>
        <w:t xml:space="preserve"> </w:t>
      </w:r>
      <w:r w:rsidR="00BB3444" w:rsidRPr="00103289">
        <w:rPr>
          <w:rFonts w:ascii="Times New Roman" w:hAnsi="Times New Roman"/>
          <w:szCs w:val="24"/>
        </w:rPr>
        <w:t>(3</w:t>
      </w:r>
      <w:r w:rsidR="00217400" w:rsidRPr="00103289">
        <w:rPr>
          <w:rFonts w:ascii="Times New Roman" w:hAnsi="Times New Roman"/>
          <w:szCs w:val="24"/>
        </w:rPr>
        <w:t xml:space="preserve"> copies)</w:t>
      </w:r>
    </w:p>
    <w:p w14:paraId="4E4726BA" w14:textId="65C7E1CB" w:rsidR="00335E93" w:rsidRPr="00103289" w:rsidRDefault="00335E93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Brazil:  </w:t>
      </w:r>
      <w:r w:rsidRPr="00103289">
        <w:rPr>
          <w:rFonts w:ascii="Times New Roman" w:hAnsi="Times New Roman"/>
          <w:szCs w:val="24"/>
          <w:u w:val="single"/>
        </w:rPr>
        <w:t xml:space="preserve">Made in Brazil </w:t>
      </w:r>
    </w:p>
    <w:p w14:paraId="45E9BDBA" w14:textId="7229F273" w:rsidR="00CD632C" w:rsidRPr="00103289" w:rsidRDefault="00CD632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Bread:  </w:t>
      </w:r>
      <w:r w:rsidRPr="00103289">
        <w:rPr>
          <w:rFonts w:ascii="Times New Roman" w:hAnsi="Times New Roman"/>
          <w:szCs w:val="24"/>
          <w:u w:val="single"/>
        </w:rPr>
        <w:t>Anthology of Bread</w:t>
      </w:r>
      <w:r w:rsidRPr="00103289">
        <w:rPr>
          <w:rFonts w:ascii="Times New Roman" w:hAnsi="Times New Roman"/>
          <w:szCs w:val="24"/>
        </w:rPr>
        <w:t xml:space="preserve"> </w:t>
      </w:r>
    </w:p>
    <w:p w14:paraId="33206209" w14:textId="77777777" w:rsidR="009B1EA2" w:rsidRPr="00103289" w:rsidRDefault="000A6F6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B</w:t>
      </w:r>
      <w:r w:rsidR="009B1EA2" w:rsidRPr="00103289">
        <w:rPr>
          <w:rFonts w:ascii="Times New Roman" w:hAnsi="Times New Roman"/>
          <w:szCs w:val="24"/>
        </w:rPr>
        <w:t xml:space="preserve">rian Brown Trio, The:  </w:t>
      </w:r>
      <w:r w:rsidR="009B1EA2" w:rsidRPr="00103289">
        <w:rPr>
          <w:rFonts w:ascii="Times New Roman" w:hAnsi="Times New Roman"/>
          <w:szCs w:val="24"/>
          <w:u w:val="single"/>
        </w:rPr>
        <w:t>Blue Brown</w:t>
      </w:r>
      <w:r w:rsidR="001C63B5" w:rsidRPr="00103289">
        <w:rPr>
          <w:rFonts w:ascii="Times New Roman" w:hAnsi="Times New Roman"/>
          <w:szCs w:val="24"/>
        </w:rPr>
        <w:t xml:space="preserve"> (Canadian)</w:t>
      </w:r>
    </w:p>
    <w:p w14:paraId="7C5DC876" w14:textId="77777777" w:rsidR="0045252C" w:rsidRPr="00103289" w:rsidRDefault="0045252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Bridgewater, Dee </w:t>
      </w:r>
      <w:proofErr w:type="spellStart"/>
      <w:r w:rsidRPr="00103289">
        <w:rPr>
          <w:rFonts w:ascii="Times New Roman" w:hAnsi="Times New Roman"/>
          <w:szCs w:val="24"/>
        </w:rPr>
        <w:t>Dee</w:t>
      </w:r>
      <w:proofErr w:type="spellEnd"/>
      <w:r w:rsidRPr="00103289">
        <w:rPr>
          <w:rFonts w:ascii="Times New Roman" w:hAnsi="Times New Roman"/>
          <w:szCs w:val="24"/>
        </w:rPr>
        <w:t xml:space="preserve">:  </w:t>
      </w:r>
      <w:r w:rsidRPr="00103289">
        <w:rPr>
          <w:rFonts w:ascii="Times New Roman" w:hAnsi="Times New Roman"/>
          <w:szCs w:val="24"/>
          <w:u w:val="single"/>
        </w:rPr>
        <w:t>Dear Ella</w:t>
      </w:r>
      <w:r w:rsidRPr="00103289">
        <w:rPr>
          <w:rFonts w:ascii="Times New Roman" w:hAnsi="Times New Roman"/>
          <w:szCs w:val="24"/>
        </w:rPr>
        <w:t xml:space="preserve"> </w:t>
      </w:r>
    </w:p>
    <w:p w14:paraId="34E044DD" w14:textId="77777777" w:rsidR="00C157F7" w:rsidRPr="00103289" w:rsidRDefault="00C157F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Brown, Divine:  </w:t>
      </w:r>
      <w:r w:rsidRPr="00103289">
        <w:rPr>
          <w:rFonts w:ascii="Times New Roman" w:hAnsi="Times New Roman"/>
          <w:szCs w:val="24"/>
          <w:u w:val="single"/>
        </w:rPr>
        <w:t>The Love Chronicles</w:t>
      </w:r>
      <w:r w:rsidRPr="00103289">
        <w:rPr>
          <w:rFonts w:ascii="Times New Roman" w:hAnsi="Times New Roman"/>
          <w:szCs w:val="24"/>
        </w:rPr>
        <w:t xml:space="preserve"> </w:t>
      </w:r>
    </w:p>
    <w:p w14:paraId="1ABE9EA4" w14:textId="77777777" w:rsidR="005A5087" w:rsidRPr="00103289" w:rsidRDefault="005A508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Brubeck, Dave:  </w:t>
      </w:r>
      <w:r w:rsidRPr="00103289">
        <w:rPr>
          <w:rFonts w:ascii="Times New Roman" w:hAnsi="Times New Roman"/>
          <w:szCs w:val="24"/>
          <w:u w:val="single"/>
        </w:rPr>
        <w:t>So What’s New?</w:t>
      </w:r>
      <w:r w:rsidRPr="00103289">
        <w:rPr>
          <w:rFonts w:ascii="Times New Roman" w:hAnsi="Times New Roman"/>
          <w:szCs w:val="24"/>
        </w:rPr>
        <w:t xml:space="preserve"> </w:t>
      </w:r>
      <w:r w:rsidR="00D11D46" w:rsidRPr="00103289">
        <w:rPr>
          <w:rFonts w:ascii="Times New Roman" w:hAnsi="Times New Roman"/>
          <w:szCs w:val="24"/>
        </w:rPr>
        <w:t xml:space="preserve">(2 copies) </w:t>
      </w:r>
    </w:p>
    <w:p w14:paraId="1DD8B094" w14:textId="77777777" w:rsidR="001054AF" w:rsidRPr="00103289" w:rsidRDefault="001054A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Brubeck, Dave:  </w:t>
      </w:r>
      <w:r w:rsidRPr="00103289">
        <w:rPr>
          <w:rFonts w:ascii="Times New Roman" w:hAnsi="Times New Roman"/>
          <w:szCs w:val="24"/>
          <w:u w:val="single"/>
        </w:rPr>
        <w:t>Time Out – Take Five</w:t>
      </w:r>
      <w:r w:rsidRPr="00103289">
        <w:rPr>
          <w:rFonts w:ascii="Times New Roman" w:hAnsi="Times New Roman"/>
          <w:szCs w:val="24"/>
        </w:rPr>
        <w:t xml:space="preserve"> </w:t>
      </w:r>
    </w:p>
    <w:p w14:paraId="1CFADDAF" w14:textId="77777777" w:rsidR="002D66B3" w:rsidRPr="00103289" w:rsidRDefault="002D66B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Buena Vista Social Club – Ry </w:t>
      </w:r>
      <w:proofErr w:type="spellStart"/>
      <w:r w:rsidRPr="00103289">
        <w:rPr>
          <w:rFonts w:ascii="Times New Roman" w:hAnsi="Times New Roman"/>
          <w:szCs w:val="24"/>
        </w:rPr>
        <w:t>Cooder</w:t>
      </w:r>
      <w:proofErr w:type="spellEnd"/>
    </w:p>
    <w:p w14:paraId="45358F53" w14:textId="34E95C9F" w:rsidR="000F719E" w:rsidRPr="00103289" w:rsidRDefault="000F719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Burns, Ken:  </w:t>
      </w:r>
      <w:r w:rsidRPr="00103289">
        <w:rPr>
          <w:rFonts w:ascii="Times New Roman" w:hAnsi="Times New Roman"/>
          <w:szCs w:val="24"/>
          <w:u w:val="single"/>
        </w:rPr>
        <w:t>Best of Ken Burns Jazz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5F1733BA" w14:textId="1484C991" w:rsidR="005E5101" w:rsidRPr="00103289" w:rsidRDefault="005E510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Burns, Robert:  </w:t>
      </w:r>
      <w:r w:rsidRPr="00103289">
        <w:rPr>
          <w:rFonts w:ascii="Times New Roman" w:hAnsi="Times New Roman"/>
          <w:szCs w:val="24"/>
          <w:u w:val="single"/>
        </w:rPr>
        <w:t>The Complete Songs of Robert Burns</w:t>
      </w:r>
      <w:r w:rsidRPr="00103289">
        <w:rPr>
          <w:rFonts w:ascii="Times New Roman" w:hAnsi="Times New Roman"/>
          <w:szCs w:val="24"/>
        </w:rPr>
        <w:t xml:space="preserve"> (Boxed Set 12 CDs)</w:t>
      </w:r>
    </w:p>
    <w:p w14:paraId="18284668" w14:textId="77777777" w:rsidR="00E15112" w:rsidRPr="00103289" w:rsidRDefault="00E1511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Callas, Maria:  </w:t>
      </w:r>
      <w:r w:rsidRPr="00103289">
        <w:rPr>
          <w:rFonts w:ascii="Times New Roman" w:hAnsi="Times New Roman"/>
          <w:szCs w:val="24"/>
          <w:u w:val="single"/>
        </w:rPr>
        <w:t>One Hundred Best Classics</w:t>
      </w:r>
      <w:r w:rsidRPr="00103289">
        <w:rPr>
          <w:rFonts w:ascii="Times New Roman" w:hAnsi="Times New Roman"/>
          <w:szCs w:val="24"/>
        </w:rPr>
        <w:t xml:space="preserve"> </w:t>
      </w:r>
      <w:r w:rsidR="0085709F" w:rsidRPr="00103289">
        <w:rPr>
          <w:rFonts w:ascii="Times New Roman" w:hAnsi="Times New Roman"/>
          <w:szCs w:val="24"/>
        </w:rPr>
        <w:t>(6 CDs)</w:t>
      </w:r>
    </w:p>
    <w:p w14:paraId="5C21C378" w14:textId="77777777" w:rsidR="00F24E6B" w:rsidRPr="00103289" w:rsidRDefault="00F24E6B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Callas, Maria:  </w:t>
      </w:r>
      <w:r w:rsidRPr="00103289">
        <w:rPr>
          <w:rFonts w:ascii="Times New Roman" w:hAnsi="Times New Roman"/>
          <w:szCs w:val="24"/>
          <w:u w:val="single"/>
        </w:rPr>
        <w:t>The Maria Callas Story</w:t>
      </w:r>
      <w:r w:rsidRPr="00103289">
        <w:rPr>
          <w:rFonts w:ascii="Times New Roman" w:hAnsi="Times New Roman"/>
          <w:szCs w:val="24"/>
        </w:rPr>
        <w:t xml:space="preserve"> </w:t>
      </w:r>
    </w:p>
    <w:p w14:paraId="1654BB92" w14:textId="77777777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Calloway, Cab:  </w:t>
      </w:r>
      <w:r w:rsidRPr="00103289">
        <w:rPr>
          <w:rFonts w:ascii="Times New Roman" w:hAnsi="Times New Roman"/>
          <w:szCs w:val="24"/>
          <w:u w:val="single"/>
        </w:rPr>
        <w:t>Best of Big Bands</w:t>
      </w:r>
      <w:r w:rsidRPr="00103289">
        <w:rPr>
          <w:rFonts w:ascii="Times New Roman" w:hAnsi="Times New Roman"/>
          <w:szCs w:val="24"/>
        </w:rPr>
        <w:t xml:space="preserve"> </w:t>
      </w:r>
    </w:p>
    <w:p w14:paraId="4BAC95DF" w14:textId="77777777" w:rsidR="00C17851" w:rsidRPr="00103289" w:rsidRDefault="00C17851" w:rsidP="009B1EA2">
      <w:pPr>
        <w:pStyle w:val="NoSpacing"/>
        <w:rPr>
          <w:rFonts w:ascii="Times New Roman" w:hAnsi="Times New Roman"/>
          <w:szCs w:val="24"/>
        </w:rPr>
      </w:pPr>
      <w:proofErr w:type="spellStart"/>
      <w:r w:rsidRPr="00103289">
        <w:rPr>
          <w:rFonts w:ascii="Times New Roman" w:hAnsi="Times New Roman"/>
          <w:szCs w:val="24"/>
        </w:rPr>
        <w:t>Caram</w:t>
      </w:r>
      <w:proofErr w:type="spellEnd"/>
      <w:r w:rsidRPr="00103289">
        <w:rPr>
          <w:rFonts w:ascii="Times New Roman" w:hAnsi="Times New Roman"/>
          <w:szCs w:val="24"/>
        </w:rPr>
        <w:t xml:space="preserve">, Ana:  </w:t>
      </w:r>
      <w:r w:rsidRPr="00103289">
        <w:rPr>
          <w:rFonts w:ascii="Times New Roman" w:hAnsi="Times New Roman"/>
          <w:szCs w:val="24"/>
          <w:u w:val="single"/>
        </w:rPr>
        <w:t xml:space="preserve">The Other Side of </w:t>
      </w:r>
      <w:proofErr w:type="spellStart"/>
      <w:r w:rsidRPr="00103289">
        <w:rPr>
          <w:rFonts w:ascii="Times New Roman" w:hAnsi="Times New Roman"/>
          <w:szCs w:val="24"/>
          <w:u w:val="single"/>
        </w:rPr>
        <w:t>Jobim</w:t>
      </w:r>
      <w:proofErr w:type="spellEnd"/>
      <w:r w:rsidRPr="00103289">
        <w:rPr>
          <w:rFonts w:ascii="Times New Roman" w:hAnsi="Times New Roman"/>
          <w:szCs w:val="24"/>
        </w:rPr>
        <w:t xml:space="preserve"> </w:t>
      </w:r>
    </w:p>
    <w:p w14:paraId="36FE70F1" w14:textId="77777777" w:rsidR="006F123A" w:rsidRPr="00103289" w:rsidRDefault="006F123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Carlton. Larry:  </w:t>
      </w:r>
      <w:r w:rsidRPr="00103289">
        <w:rPr>
          <w:rFonts w:ascii="Times New Roman" w:hAnsi="Times New Roman"/>
          <w:szCs w:val="24"/>
          <w:u w:val="single"/>
        </w:rPr>
        <w:t>Collection</w:t>
      </w:r>
      <w:r w:rsidRPr="00103289">
        <w:rPr>
          <w:rFonts w:ascii="Times New Roman" w:hAnsi="Times New Roman"/>
          <w:szCs w:val="24"/>
        </w:rPr>
        <w:t xml:space="preserve"> </w:t>
      </w:r>
    </w:p>
    <w:p w14:paraId="5A3F9ABA" w14:textId="77777777" w:rsidR="0094653B" w:rsidRPr="00103289" w:rsidRDefault="0094653B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Carmichael, Hoagy:  </w:t>
      </w:r>
      <w:r w:rsidRPr="00103289">
        <w:rPr>
          <w:rFonts w:ascii="Times New Roman" w:hAnsi="Times New Roman"/>
          <w:szCs w:val="24"/>
          <w:u w:val="single"/>
        </w:rPr>
        <w:t>A Hoagy Carmichael Songbook</w:t>
      </w:r>
      <w:r w:rsidRPr="00103289">
        <w:rPr>
          <w:rFonts w:ascii="Times New Roman" w:hAnsi="Times New Roman"/>
          <w:szCs w:val="24"/>
        </w:rPr>
        <w:t xml:space="preserve"> </w:t>
      </w:r>
    </w:p>
    <w:p w14:paraId="551FAEDB" w14:textId="77777777" w:rsidR="00FA7689" w:rsidRPr="00103289" w:rsidRDefault="00FA768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Carnegie Hall Salutes:  </w:t>
      </w:r>
      <w:r w:rsidRPr="00103289">
        <w:rPr>
          <w:rFonts w:ascii="Times New Roman" w:hAnsi="Times New Roman"/>
          <w:szCs w:val="24"/>
          <w:u w:val="single"/>
        </w:rPr>
        <w:t>The Jazz Masters</w:t>
      </w:r>
      <w:r w:rsidRPr="00103289">
        <w:rPr>
          <w:rFonts w:ascii="Times New Roman" w:hAnsi="Times New Roman"/>
          <w:szCs w:val="24"/>
        </w:rPr>
        <w:t xml:space="preserve"> – Verve 50</w:t>
      </w:r>
      <w:r w:rsidRPr="00103289">
        <w:rPr>
          <w:rFonts w:ascii="Times New Roman" w:hAnsi="Times New Roman"/>
          <w:szCs w:val="24"/>
          <w:vertAlign w:val="superscript"/>
        </w:rPr>
        <w:t>th</w:t>
      </w:r>
      <w:r w:rsidRPr="00103289">
        <w:rPr>
          <w:rFonts w:ascii="Times New Roman" w:hAnsi="Times New Roman"/>
          <w:szCs w:val="24"/>
        </w:rPr>
        <w:t xml:space="preserve"> Anniversary </w:t>
      </w:r>
    </w:p>
    <w:p w14:paraId="028C212A" w14:textId="4A50C7F0" w:rsidR="007A1671" w:rsidRPr="007A1671" w:rsidRDefault="007A1671" w:rsidP="009B1EA2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Carter, Betty:  </w:t>
      </w:r>
      <w:r>
        <w:rPr>
          <w:rFonts w:ascii="Times New Roman" w:hAnsi="Times New Roman"/>
          <w:szCs w:val="24"/>
          <w:u w:val="single"/>
        </w:rPr>
        <w:t>Finally</w:t>
      </w:r>
      <w:r>
        <w:rPr>
          <w:rFonts w:ascii="Times New Roman" w:hAnsi="Times New Roman"/>
          <w:szCs w:val="24"/>
        </w:rPr>
        <w:t xml:space="preserve"> </w:t>
      </w:r>
    </w:p>
    <w:p w14:paraId="3B83E6DE" w14:textId="0C4D0A2D" w:rsidR="002747EF" w:rsidRPr="00103289" w:rsidRDefault="002747E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Carter, Betty:  </w:t>
      </w:r>
      <w:r w:rsidRPr="00103289">
        <w:rPr>
          <w:rFonts w:ascii="Times New Roman" w:hAnsi="Times New Roman"/>
          <w:szCs w:val="24"/>
          <w:u w:val="single"/>
        </w:rPr>
        <w:t>I’m Yours, You’re Mine</w:t>
      </w:r>
      <w:r w:rsidRPr="00103289">
        <w:rPr>
          <w:rFonts w:ascii="Times New Roman" w:hAnsi="Times New Roman"/>
          <w:szCs w:val="24"/>
        </w:rPr>
        <w:t xml:space="preserve"> </w:t>
      </w:r>
    </w:p>
    <w:p w14:paraId="4E3CAE49" w14:textId="77777777" w:rsidR="007E5CC1" w:rsidRPr="00103289" w:rsidRDefault="007E5CC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lastRenderedPageBreak/>
        <w:t xml:space="preserve">Carter, James Quartet:  </w:t>
      </w:r>
      <w:r w:rsidRPr="00103289">
        <w:rPr>
          <w:rFonts w:ascii="Times New Roman" w:hAnsi="Times New Roman"/>
          <w:szCs w:val="24"/>
          <w:u w:val="single"/>
        </w:rPr>
        <w:t>Jurassic Classics</w:t>
      </w:r>
      <w:r w:rsidRPr="00103289">
        <w:rPr>
          <w:rFonts w:ascii="Times New Roman" w:hAnsi="Times New Roman"/>
          <w:szCs w:val="24"/>
        </w:rPr>
        <w:t xml:space="preserve">   </w:t>
      </w:r>
    </w:p>
    <w:p w14:paraId="73F77B7C" w14:textId="77777777" w:rsidR="0045527A" w:rsidRPr="00103289" w:rsidRDefault="00320CF8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>CARUSO (The</w:t>
      </w:r>
      <w:r w:rsidR="00884451" w:rsidRPr="00103289">
        <w:rPr>
          <w:rFonts w:ascii="Times New Roman" w:hAnsi="Times New Roman"/>
          <w:szCs w:val="24"/>
        </w:rPr>
        <w:t xml:space="preserve"> Complete</w:t>
      </w:r>
      <w:r w:rsidRPr="00103289">
        <w:rPr>
          <w:rFonts w:ascii="Times New Roman" w:hAnsi="Times New Roman"/>
          <w:szCs w:val="24"/>
        </w:rPr>
        <w:t xml:space="preserve">):  </w:t>
      </w:r>
      <w:r w:rsidRPr="00103289">
        <w:rPr>
          <w:rFonts w:ascii="Times New Roman" w:hAnsi="Times New Roman"/>
          <w:szCs w:val="24"/>
          <w:u w:val="single"/>
        </w:rPr>
        <w:t xml:space="preserve">The Original Victor Talking Machine Co. Master </w:t>
      </w:r>
    </w:p>
    <w:p w14:paraId="08F705FB" w14:textId="6662B646" w:rsidR="00320CF8" w:rsidRPr="00103289" w:rsidRDefault="00320CF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  <w:u w:val="single"/>
        </w:rPr>
        <w:t>Recordings (12 Disc Boxed Set)</w:t>
      </w:r>
      <w:r w:rsidRPr="00103289">
        <w:rPr>
          <w:rFonts w:ascii="Times New Roman" w:hAnsi="Times New Roman"/>
          <w:szCs w:val="24"/>
        </w:rPr>
        <w:t xml:space="preserve"> </w:t>
      </w:r>
    </w:p>
    <w:p w14:paraId="07AD3166" w14:textId="77777777" w:rsidR="009267DA" w:rsidRPr="00103289" w:rsidRDefault="009267D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Cash, Johnny:  </w:t>
      </w:r>
      <w:r w:rsidRPr="00103289">
        <w:rPr>
          <w:rFonts w:ascii="Times New Roman" w:hAnsi="Times New Roman"/>
          <w:szCs w:val="24"/>
          <w:u w:val="single"/>
        </w:rPr>
        <w:t>The Essential Johnny Cash</w:t>
      </w:r>
      <w:r w:rsidRPr="00103289">
        <w:rPr>
          <w:rFonts w:ascii="Times New Roman" w:hAnsi="Times New Roman"/>
          <w:szCs w:val="24"/>
        </w:rPr>
        <w:t xml:space="preserve"> </w:t>
      </w:r>
    </w:p>
    <w:p w14:paraId="1A4CC6E9" w14:textId="77777777" w:rsidR="00D07EEC" w:rsidRPr="00103289" w:rsidRDefault="00D07EE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Cash, Johnny:  </w:t>
      </w:r>
      <w:r w:rsidRPr="00103289">
        <w:rPr>
          <w:rFonts w:ascii="Times New Roman" w:hAnsi="Times New Roman"/>
          <w:szCs w:val="24"/>
          <w:u w:val="single"/>
        </w:rPr>
        <w:t>American IV: The Man Comes Around</w:t>
      </w:r>
      <w:r w:rsidRPr="00103289">
        <w:rPr>
          <w:rFonts w:ascii="Times New Roman" w:hAnsi="Times New Roman"/>
          <w:szCs w:val="24"/>
        </w:rPr>
        <w:t xml:space="preserve"> </w:t>
      </w:r>
    </w:p>
    <w:p w14:paraId="2D02E60D" w14:textId="498B0B80" w:rsidR="0045527A" w:rsidRPr="00103289" w:rsidRDefault="0045527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Cash, Johnny:  </w:t>
      </w:r>
      <w:r w:rsidRPr="00103289">
        <w:rPr>
          <w:rFonts w:ascii="Times New Roman" w:hAnsi="Times New Roman"/>
          <w:szCs w:val="24"/>
          <w:u w:val="single"/>
        </w:rPr>
        <w:t>The Best of Johnny Cash</w:t>
      </w:r>
      <w:r w:rsidRPr="00103289">
        <w:rPr>
          <w:rFonts w:ascii="Times New Roman" w:hAnsi="Times New Roman"/>
          <w:szCs w:val="24"/>
        </w:rPr>
        <w:t xml:space="preserve"> (2 CDs) </w:t>
      </w:r>
    </w:p>
    <w:p w14:paraId="33B07057" w14:textId="3B27B1B5" w:rsidR="00AD5B4D" w:rsidRPr="00103289" w:rsidRDefault="00AD5B4D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CBC:  </w:t>
      </w:r>
      <w:r w:rsidRPr="00103289">
        <w:rPr>
          <w:rFonts w:ascii="Times New Roman" w:hAnsi="Times New Roman"/>
          <w:szCs w:val="24"/>
          <w:u w:val="single"/>
        </w:rPr>
        <w:t>CBC’s After Hours</w:t>
      </w:r>
    </w:p>
    <w:p w14:paraId="0E779C9C" w14:textId="722C972C" w:rsidR="0013787D" w:rsidRPr="00103289" w:rsidRDefault="0013787D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CBC:  </w:t>
      </w:r>
      <w:r w:rsidRPr="00103289">
        <w:rPr>
          <w:rFonts w:ascii="Times New Roman" w:hAnsi="Times New Roman"/>
          <w:szCs w:val="24"/>
          <w:u w:val="single"/>
        </w:rPr>
        <w:t xml:space="preserve">Anthology of Canadian Music – </w:t>
      </w:r>
      <w:proofErr w:type="spellStart"/>
      <w:r w:rsidRPr="00103289">
        <w:rPr>
          <w:rFonts w:ascii="Times New Roman" w:hAnsi="Times New Roman"/>
          <w:szCs w:val="24"/>
          <w:u w:val="single"/>
        </w:rPr>
        <w:t>Srul</w:t>
      </w:r>
      <w:proofErr w:type="spellEnd"/>
      <w:r w:rsidRPr="00103289">
        <w:rPr>
          <w:rFonts w:ascii="Times New Roman" w:hAnsi="Times New Roman"/>
          <w:szCs w:val="24"/>
          <w:u w:val="single"/>
        </w:rPr>
        <w:t xml:space="preserve"> Irving Click</w:t>
      </w:r>
      <w:r w:rsidRPr="00103289">
        <w:rPr>
          <w:rFonts w:ascii="Times New Roman" w:hAnsi="Times New Roman"/>
          <w:szCs w:val="24"/>
        </w:rPr>
        <w:t xml:space="preserve"> </w:t>
      </w:r>
      <w:r w:rsidR="00A57177" w:rsidRPr="00103289">
        <w:rPr>
          <w:rFonts w:ascii="Times New Roman" w:hAnsi="Times New Roman"/>
          <w:szCs w:val="24"/>
        </w:rPr>
        <w:t xml:space="preserve">(4 CDs) </w:t>
      </w:r>
    </w:p>
    <w:p w14:paraId="1DBFB67C" w14:textId="46E5014B" w:rsidR="009F0ACF" w:rsidRPr="00103289" w:rsidRDefault="009F0AC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CBC:  </w:t>
      </w:r>
      <w:proofErr w:type="spellStart"/>
      <w:r w:rsidRPr="00103289">
        <w:rPr>
          <w:rFonts w:ascii="Times New Roman" w:hAnsi="Times New Roman"/>
          <w:szCs w:val="24"/>
          <w:u w:val="single"/>
        </w:rPr>
        <w:t>Anthologie</w:t>
      </w:r>
      <w:proofErr w:type="spellEnd"/>
      <w:r w:rsidRPr="00103289">
        <w:rPr>
          <w:rFonts w:ascii="Times New Roman" w:hAnsi="Times New Roman"/>
          <w:szCs w:val="24"/>
          <w:u w:val="single"/>
        </w:rPr>
        <w:t xml:space="preserve"> du musique </w:t>
      </w:r>
      <w:proofErr w:type="spellStart"/>
      <w:r w:rsidRPr="00103289">
        <w:rPr>
          <w:rFonts w:ascii="Times New Roman" w:hAnsi="Times New Roman"/>
          <w:szCs w:val="24"/>
          <w:u w:val="single"/>
        </w:rPr>
        <w:t>canadienne</w:t>
      </w:r>
      <w:proofErr w:type="spellEnd"/>
      <w:r w:rsidRPr="00103289">
        <w:rPr>
          <w:rFonts w:ascii="Times New Roman" w:hAnsi="Times New Roman"/>
          <w:szCs w:val="24"/>
          <w:u w:val="single"/>
        </w:rPr>
        <w:t xml:space="preserve"> – Claude </w:t>
      </w:r>
      <w:proofErr w:type="spellStart"/>
      <w:r w:rsidR="00132FF6" w:rsidRPr="00103289">
        <w:rPr>
          <w:rFonts w:ascii="Times New Roman" w:hAnsi="Times New Roman"/>
          <w:szCs w:val="24"/>
          <w:u w:val="single"/>
        </w:rPr>
        <w:t>V</w:t>
      </w:r>
      <w:r w:rsidRPr="00103289">
        <w:rPr>
          <w:rFonts w:ascii="Times New Roman" w:hAnsi="Times New Roman"/>
          <w:szCs w:val="24"/>
          <w:u w:val="single"/>
        </w:rPr>
        <w:t>ivier</w:t>
      </w:r>
      <w:proofErr w:type="spellEnd"/>
      <w:r w:rsidRPr="00103289">
        <w:rPr>
          <w:rFonts w:ascii="Times New Roman" w:hAnsi="Times New Roman"/>
          <w:szCs w:val="24"/>
        </w:rPr>
        <w:t xml:space="preserve"> (4 CDs)</w:t>
      </w:r>
    </w:p>
    <w:p w14:paraId="5EC87428" w14:textId="075400A5" w:rsidR="00C70B77" w:rsidRPr="00103289" w:rsidRDefault="00C70B7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CBC:  </w:t>
      </w:r>
      <w:r w:rsidR="00AD5B4D" w:rsidRPr="00103289">
        <w:rPr>
          <w:rFonts w:ascii="Times New Roman" w:hAnsi="Times New Roman"/>
          <w:szCs w:val="24"/>
          <w:u w:val="single"/>
        </w:rPr>
        <w:t xml:space="preserve">After Hours Blue Note </w:t>
      </w:r>
      <w:r w:rsidRPr="00103289">
        <w:rPr>
          <w:rFonts w:ascii="Times New Roman" w:hAnsi="Times New Roman"/>
          <w:szCs w:val="24"/>
          <w:u w:val="single"/>
        </w:rPr>
        <w:t>Collection</w:t>
      </w:r>
      <w:r w:rsidR="00AD5B4D" w:rsidRPr="00103289">
        <w:rPr>
          <w:rFonts w:ascii="Times New Roman" w:hAnsi="Times New Roman"/>
          <w:szCs w:val="24"/>
          <w:u w:val="single"/>
        </w:rPr>
        <w:t xml:space="preserve"> Vol. II</w:t>
      </w:r>
      <w:r w:rsidRPr="00103289">
        <w:rPr>
          <w:rFonts w:ascii="Times New Roman" w:hAnsi="Times New Roman"/>
          <w:szCs w:val="24"/>
        </w:rPr>
        <w:t xml:space="preserve"> </w:t>
      </w:r>
      <w:r w:rsidR="00AD5B4D" w:rsidRPr="00103289">
        <w:rPr>
          <w:rFonts w:ascii="Times New Roman" w:hAnsi="Times New Roman"/>
          <w:szCs w:val="24"/>
        </w:rPr>
        <w:t xml:space="preserve">) (Ross Porter) </w:t>
      </w:r>
    </w:p>
    <w:p w14:paraId="4B1D1CD0" w14:textId="77777777" w:rsidR="0060657C" w:rsidRPr="00103289" w:rsidRDefault="0060657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Charles, Ray:  </w:t>
      </w:r>
      <w:r w:rsidRPr="00103289">
        <w:rPr>
          <w:rFonts w:ascii="Times New Roman" w:hAnsi="Times New Roman"/>
          <w:szCs w:val="24"/>
          <w:u w:val="single"/>
        </w:rPr>
        <w:t>Anthology</w:t>
      </w:r>
      <w:r w:rsidRPr="00103289">
        <w:rPr>
          <w:rFonts w:ascii="Times New Roman" w:hAnsi="Times New Roman"/>
          <w:szCs w:val="24"/>
        </w:rPr>
        <w:t xml:space="preserve"> </w:t>
      </w:r>
    </w:p>
    <w:p w14:paraId="36E74230" w14:textId="5C5C9AA2" w:rsidR="00833F9A" w:rsidRPr="00103289" w:rsidRDefault="00833F9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Charles, Ray:  </w:t>
      </w:r>
      <w:r w:rsidRPr="00103289">
        <w:rPr>
          <w:rFonts w:ascii="Times New Roman" w:hAnsi="Times New Roman"/>
          <w:szCs w:val="24"/>
          <w:u w:val="single"/>
        </w:rPr>
        <w:t>Genius Loves Company</w:t>
      </w:r>
      <w:r w:rsidRPr="00103289">
        <w:rPr>
          <w:rFonts w:ascii="Times New Roman" w:hAnsi="Times New Roman"/>
          <w:szCs w:val="24"/>
        </w:rPr>
        <w:t xml:space="preserve"> </w:t>
      </w:r>
      <w:r w:rsidR="00EC021D" w:rsidRPr="00103289">
        <w:rPr>
          <w:rFonts w:ascii="Times New Roman" w:hAnsi="Times New Roman"/>
          <w:szCs w:val="24"/>
        </w:rPr>
        <w:t xml:space="preserve">(2 copies) </w:t>
      </w:r>
    </w:p>
    <w:p w14:paraId="6621ABCF" w14:textId="24196922" w:rsidR="00DC05E1" w:rsidRPr="00103289" w:rsidRDefault="00DC05E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Charles, Ray:  </w:t>
      </w:r>
      <w:r w:rsidRPr="00103289">
        <w:rPr>
          <w:rFonts w:ascii="Times New Roman" w:hAnsi="Times New Roman"/>
          <w:szCs w:val="24"/>
          <w:u w:val="single"/>
        </w:rPr>
        <w:t>The Gold Collection</w:t>
      </w:r>
      <w:r w:rsidRPr="00103289">
        <w:rPr>
          <w:rFonts w:ascii="Times New Roman" w:hAnsi="Times New Roman"/>
          <w:szCs w:val="24"/>
        </w:rPr>
        <w:t xml:space="preserve"> 40 Classic Performances (2 CDs) </w:t>
      </w:r>
    </w:p>
    <w:p w14:paraId="60E2F11E" w14:textId="5A681605" w:rsidR="00354AB1" w:rsidRPr="00103289" w:rsidRDefault="00354AB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Charles, Ray:  </w:t>
      </w:r>
      <w:proofErr w:type="spellStart"/>
      <w:r w:rsidRPr="00103289">
        <w:rPr>
          <w:rFonts w:ascii="Times New Roman" w:hAnsi="Times New Roman"/>
          <w:szCs w:val="24"/>
          <w:u w:val="single"/>
        </w:rPr>
        <w:t>Sittin</w:t>
      </w:r>
      <w:proofErr w:type="spellEnd"/>
      <w:r w:rsidRPr="00103289">
        <w:rPr>
          <w:rFonts w:ascii="Times New Roman" w:hAnsi="Times New Roman"/>
          <w:szCs w:val="24"/>
          <w:u w:val="single"/>
        </w:rPr>
        <w:t>’ On Top Of The World</w:t>
      </w:r>
      <w:r w:rsidRPr="00103289">
        <w:rPr>
          <w:rFonts w:ascii="Times New Roman" w:hAnsi="Times New Roman"/>
          <w:szCs w:val="24"/>
        </w:rPr>
        <w:t xml:space="preserve"> </w:t>
      </w:r>
    </w:p>
    <w:p w14:paraId="7D490940" w14:textId="77777777" w:rsidR="00492F17" w:rsidRPr="00103289" w:rsidRDefault="00492F1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Charles, Ray:  </w:t>
      </w:r>
      <w:r w:rsidRPr="00103289">
        <w:rPr>
          <w:rFonts w:ascii="Times New Roman" w:hAnsi="Times New Roman"/>
          <w:szCs w:val="24"/>
          <w:u w:val="single"/>
        </w:rPr>
        <w:t>Ray Charles</w:t>
      </w:r>
      <w:r w:rsidRPr="00103289">
        <w:rPr>
          <w:rFonts w:ascii="Times New Roman" w:hAnsi="Times New Roman"/>
          <w:szCs w:val="24"/>
        </w:rPr>
        <w:t xml:space="preserve"> (United Audio Entertainment)</w:t>
      </w:r>
    </w:p>
    <w:p w14:paraId="75F4D807" w14:textId="77777777" w:rsidR="003773D4" w:rsidRPr="00103289" w:rsidRDefault="003773D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Classic Silk:  </w:t>
      </w:r>
      <w:proofErr w:type="spellStart"/>
      <w:r w:rsidRPr="00103289">
        <w:rPr>
          <w:rFonts w:ascii="Times New Roman" w:hAnsi="Times New Roman"/>
          <w:szCs w:val="24"/>
          <w:u w:val="single"/>
        </w:rPr>
        <w:t>Puttin</w:t>
      </w:r>
      <w:proofErr w:type="spellEnd"/>
      <w:r w:rsidRPr="00103289">
        <w:rPr>
          <w:rFonts w:ascii="Times New Roman" w:hAnsi="Times New Roman"/>
          <w:szCs w:val="24"/>
          <w:u w:val="single"/>
        </w:rPr>
        <w:t>’ On The Ritz</w:t>
      </w:r>
      <w:r w:rsidRPr="00103289">
        <w:rPr>
          <w:rFonts w:ascii="Times New Roman" w:hAnsi="Times New Roman"/>
          <w:szCs w:val="24"/>
        </w:rPr>
        <w:t xml:space="preserve"> </w:t>
      </w:r>
    </w:p>
    <w:p w14:paraId="4D108771" w14:textId="77777777" w:rsidR="000C2E0C" w:rsidRPr="00103289" w:rsidRDefault="000C2E0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Clayton, Buck:  </w:t>
      </w:r>
      <w:proofErr w:type="spellStart"/>
      <w:r w:rsidRPr="00103289">
        <w:rPr>
          <w:rFonts w:ascii="Times New Roman" w:hAnsi="Times New Roman"/>
          <w:szCs w:val="24"/>
          <w:u w:val="single"/>
        </w:rPr>
        <w:t>Goin</w:t>
      </w:r>
      <w:proofErr w:type="spellEnd"/>
      <w:r w:rsidRPr="00103289">
        <w:rPr>
          <w:rFonts w:ascii="Times New Roman" w:hAnsi="Times New Roman"/>
          <w:szCs w:val="24"/>
          <w:u w:val="single"/>
        </w:rPr>
        <w:t>’ To Kansas City</w:t>
      </w:r>
      <w:r w:rsidRPr="00103289">
        <w:rPr>
          <w:rFonts w:ascii="Times New Roman" w:hAnsi="Times New Roman"/>
          <w:szCs w:val="24"/>
        </w:rPr>
        <w:t xml:space="preserve">  </w:t>
      </w:r>
    </w:p>
    <w:p w14:paraId="0E28E07B" w14:textId="77777777" w:rsidR="00253E2F" w:rsidRPr="00103289" w:rsidRDefault="00253E2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Clooney, Rosemary:  </w:t>
      </w:r>
      <w:r w:rsidRPr="00103289">
        <w:rPr>
          <w:rFonts w:ascii="Times New Roman" w:hAnsi="Times New Roman"/>
          <w:szCs w:val="24"/>
          <w:u w:val="single"/>
        </w:rPr>
        <w:t xml:space="preserve">Rosemary Clooney BRAZIL with John </w:t>
      </w:r>
      <w:proofErr w:type="spellStart"/>
      <w:r w:rsidRPr="00103289">
        <w:rPr>
          <w:rFonts w:ascii="Times New Roman" w:hAnsi="Times New Roman"/>
          <w:szCs w:val="24"/>
          <w:u w:val="single"/>
        </w:rPr>
        <w:t>Pizzarelli</w:t>
      </w:r>
      <w:proofErr w:type="spellEnd"/>
      <w:r w:rsidRPr="00103289">
        <w:rPr>
          <w:rFonts w:ascii="Times New Roman" w:hAnsi="Times New Roman"/>
          <w:szCs w:val="24"/>
        </w:rPr>
        <w:t xml:space="preserve"> </w:t>
      </w:r>
    </w:p>
    <w:p w14:paraId="51388DC6" w14:textId="77777777" w:rsidR="0001630A" w:rsidRPr="00103289" w:rsidRDefault="0001630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Coasters, The:  </w:t>
      </w:r>
      <w:r w:rsidRPr="00103289">
        <w:rPr>
          <w:rFonts w:ascii="Times New Roman" w:hAnsi="Times New Roman"/>
          <w:szCs w:val="24"/>
          <w:u w:val="single"/>
        </w:rPr>
        <w:t>Forever Gold</w:t>
      </w:r>
      <w:r w:rsidRPr="00103289">
        <w:rPr>
          <w:rFonts w:ascii="Times New Roman" w:hAnsi="Times New Roman"/>
          <w:szCs w:val="24"/>
        </w:rPr>
        <w:t xml:space="preserve"> </w:t>
      </w:r>
    </w:p>
    <w:p w14:paraId="73528004" w14:textId="673F8C93" w:rsidR="006814EF" w:rsidRPr="00103289" w:rsidRDefault="006814E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Cocker, Joe:  </w:t>
      </w:r>
      <w:r w:rsidRPr="00103289">
        <w:rPr>
          <w:rFonts w:ascii="Times New Roman" w:hAnsi="Times New Roman"/>
          <w:szCs w:val="24"/>
          <w:u w:val="single"/>
        </w:rPr>
        <w:t>Classics Vol. 4</w:t>
      </w:r>
      <w:r w:rsidRPr="00103289">
        <w:rPr>
          <w:rFonts w:ascii="Times New Roman" w:hAnsi="Times New Roman"/>
          <w:szCs w:val="24"/>
        </w:rPr>
        <w:t xml:space="preserve"> </w:t>
      </w:r>
    </w:p>
    <w:p w14:paraId="01A3BC86" w14:textId="461373E9" w:rsidR="00C73689" w:rsidRPr="00103289" w:rsidRDefault="00C7368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Cocker, Joe:  </w:t>
      </w:r>
      <w:r w:rsidRPr="00103289">
        <w:rPr>
          <w:rFonts w:ascii="Times New Roman" w:hAnsi="Times New Roman"/>
          <w:szCs w:val="24"/>
          <w:u w:val="single"/>
        </w:rPr>
        <w:t>Ultimate Collection</w:t>
      </w:r>
      <w:r w:rsidRPr="00103289">
        <w:rPr>
          <w:rFonts w:ascii="Times New Roman" w:hAnsi="Times New Roman"/>
          <w:szCs w:val="24"/>
        </w:rPr>
        <w:t xml:space="preserve"> </w:t>
      </w:r>
      <w:r w:rsidR="002E64ED" w:rsidRPr="00103289">
        <w:rPr>
          <w:rFonts w:ascii="Times New Roman" w:hAnsi="Times New Roman"/>
          <w:szCs w:val="24"/>
        </w:rPr>
        <w:t xml:space="preserve"> </w:t>
      </w:r>
    </w:p>
    <w:p w14:paraId="0184211F" w14:textId="77777777" w:rsidR="000036E0" w:rsidRPr="00103289" w:rsidRDefault="000036E0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Cohen, Leonard:  </w:t>
      </w:r>
      <w:r w:rsidRPr="00103289">
        <w:rPr>
          <w:rFonts w:ascii="Times New Roman" w:hAnsi="Times New Roman"/>
          <w:szCs w:val="24"/>
          <w:u w:val="single"/>
        </w:rPr>
        <w:t>The Best of Leonard Cohen</w:t>
      </w:r>
      <w:r w:rsidRPr="00103289">
        <w:rPr>
          <w:rFonts w:ascii="Times New Roman" w:hAnsi="Times New Roman"/>
          <w:szCs w:val="24"/>
        </w:rPr>
        <w:t xml:space="preserve"> </w:t>
      </w:r>
      <w:r w:rsidR="009F1585" w:rsidRPr="00103289">
        <w:rPr>
          <w:rFonts w:ascii="Times New Roman" w:hAnsi="Times New Roman"/>
          <w:szCs w:val="24"/>
        </w:rPr>
        <w:t>(Canadian)</w:t>
      </w:r>
    </w:p>
    <w:p w14:paraId="58A2CFCA" w14:textId="6AF44BD2" w:rsidR="00B75D52" w:rsidRPr="00103289" w:rsidRDefault="00B75D5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Cohen, Leonard:  </w:t>
      </w:r>
      <w:r w:rsidRPr="00103289">
        <w:rPr>
          <w:rFonts w:ascii="Times New Roman" w:hAnsi="Times New Roman"/>
          <w:szCs w:val="24"/>
          <w:u w:val="single"/>
        </w:rPr>
        <w:t>I’m Your Man</w:t>
      </w:r>
      <w:r w:rsidRPr="00103289">
        <w:rPr>
          <w:rFonts w:ascii="Times New Roman" w:hAnsi="Times New Roman"/>
          <w:szCs w:val="24"/>
        </w:rPr>
        <w:t xml:space="preserve"> </w:t>
      </w:r>
    </w:p>
    <w:p w14:paraId="7B1E4BDA" w14:textId="3335BE6E" w:rsidR="004E47E6" w:rsidRPr="00103289" w:rsidRDefault="004E47E6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Cohen, Leonard:  </w:t>
      </w:r>
      <w:r w:rsidRPr="00103289">
        <w:rPr>
          <w:rFonts w:ascii="Times New Roman" w:hAnsi="Times New Roman"/>
          <w:szCs w:val="24"/>
          <w:u w:val="single"/>
        </w:rPr>
        <w:t>I’m Your Man</w:t>
      </w:r>
      <w:r w:rsidRPr="00103289">
        <w:rPr>
          <w:rFonts w:ascii="Times New Roman" w:hAnsi="Times New Roman"/>
          <w:szCs w:val="24"/>
        </w:rPr>
        <w:t xml:space="preserve"> (The Songs of Leonard Cohen) </w:t>
      </w:r>
    </w:p>
    <w:p w14:paraId="2996FF88" w14:textId="3002EBD6" w:rsidR="00073B9D" w:rsidRPr="00103289" w:rsidRDefault="00073B9D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Cole, Freddy:  </w:t>
      </w:r>
      <w:r w:rsidRPr="00103289">
        <w:rPr>
          <w:rFonts w:ascii="Times New Roman" w:hAnsi="Times New Roman"/>
          <w:szCs w:val="24"/>
          <w:u w:val="single"/>
        </w:rPr>
        <w:t>Because of You</w:t>
      </w:r>
      <w:r w:rsidRPr="00103289">
        <w:rPr>
          <w:rFonts w:ascii="Times New Roman" w:hAnsi="Times New Roman"/>
          <w:szCs w:val="24"/>
        </w:rPr>
        <w:t xml:space="preserve"> - Freddy Cole Sings Tony Bennett </w:t>
      </w:r>
    </w:p>
    <w:p w14:paraId="44F75DD5" w14:textId="6B40A215" w:rsidR="005B4331" w:rsidRPr="00103289" w:rsidRDefault="005B433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Cole, Holly:  </w:t>
      </w:r>
      <w:r w:rsidRPr="00103289">
        <w:rPr>
          <w:rFonts w:ascii="Times New Roman" w:hAnsi="Times New Roman"/>
          <w:szCs w:val="24"/>
          <w:u w:val="single"/>
        </w:rPr>
        <w:t>The Holly Cole Collection</w:t>
      </w:r>
      <w:r w:rsidRPr="00103289">
        <w:rPr>
          <w:rFonts w:ascii="Times New Roman" w:hAnsi="Times New Roman"/>
          <w:szCs w:val="24"/>
        </w:rPr>
        <w:t xml:space="preserve">, Vol. 1 (2 skips on #14) </w:t>
      </w:r>
      <w:r w:rsidR="00B028F5" w:rsidRPr="00103289">
        <w:rPr>
          <w:rFonts w:ascii="Times New Roman" w:hAnsi="Times New Roman"/>
          <w:szCs w:val="24"/>
        </w:rPr>
        <w:t>***</w:t>
      </w:r>
      <w:r w:rsidRPr="00103289">
        <w:rPr>
          <w:rFonts w:ascii="Times New Roman" w:hAnsi="Times New Roman"/>
          <w:szCs w:val="24"/>
        </w:rPr>
        <w:t xml:space="preserve"> </w:t>
      </w:r>
    </w:p>
    <w:p w14:paraId="60D782DD" w14:textId="77777777" w:rsidR="006B5418" w:rsidRPr="00103289" w:rsidRDefault="006B541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Cole, Nat King:  </w:t>
      </w:r>
      <w:r w:rsidRPr="00103289">
        <w:rPr>
          <w:rFonts w:ascii="Times New Roman" w:hAnsi="Times New Roman"/>
          <w:szCs w:val="24"/>
          <w:u w:val="single"/>
        </w:rPr>
        <w:t>The Unforg</w:t>
      </w:r>
      <w:r w:rsidR="007A5724" w:rsidRPr="00103289">
        <w:rPr>
          <w:rFonts w:ascii="Times New Roman" w:hAnsi="Times New Roman"/>
          <w:szCs w:val="24"/>
          <w:u w:val="single"/>
        </w:rPr>
        <w:t>e</w:t>
      </w:r>
      <w:r w:rsidRPr="00103289">
        <w:rPr>
          <w:rFonts w:ascii="Times New Roman" w:hAnsi="Times New Roman"/>
          <w:szCs w:val="24"/>
          <w:u w:val="single"/>
        </w:rPr>
        <w:t>ttable Nat King Cole</w:t>
      </w:r>
      <w:r w:rsidRPr="00103289">
        <w:rPr>
          <w:rFonts w:ascii="Times New Roman" w:hAnsi="Times New Roman"/>
          <w:szCs w:val="24"/>
        </w:rPr>
        <w:t xml:space="preserve"> (Collector’s Edition) </w:t>
      </w:r>
      <w:r w:rsidR="00286481" w:rsidRPr="00103289">
        <w:rPr>
          <w:rFonts w:ascii="Times New Roman" w:hAnsi="Times New Roman"/>
          <w:szCs w:val="24"/>
        </w:rPr>
        <w:t>(3 CDs)</w:t>
      </w:r>
    </w:p>
    <w:p w14:paraId="408C120C" w14:textId="4C9566DB" w:rsidR="00E95F08" w:rsidRPr="00103289" w:rsidRDefault="00E95F0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Cole, Nat King Trio:  </w:t>
      </w:r>
      <w:r w:rsidRPr="00103289">
        <w:rPr>
          <w:rFonts w:ascii="Times New Roman" w:hAnsi="Times New Roman"/>
          <w:szCs w:val="24"/>
          <w:u w:val="single"/>
        </w:rPr>
        <w:t>The Instrumental Classics</w:t>
      </w:r>
      <w:r w:rsidRPr="00103289">
        <w:rPr>
          <w:rFonts w:ascii="Times New Roman" w:hAnsi="Times New Roman"/>
          <w:szCs w:val="24"/>
        </w:rPr>
        <w:t xml:space="preserve"> </w:t>
      </w:r>
    </w:p>
    <w:p w14:paraId="05446779" w14:textId="0EF5C9F0" w:rsidR="008C5079" w:rsidRPr="00103289" w:rsidRDefault="008C507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Cole, Nat King Trio:  </w:t>
      </w:r>
      <w:r w:rsidRPr="00103289">
        <w:rPr>
          <w:rFonts w:ascii="Times New Roman" w:hAnsi="Times New Roman"/>
          <w:szCs w:val="24"/>
          <w:u w:val="single"/>
        </w:rPr>
        <w:t>The Jazz Collection Edition</w:t>
      </w:r>
      <w:r w:rsidRPr="00103289">
        <w:rPr>
          <w:rFonts w:ascii="Times New Roman" w:hAnsi="Times New Roman"/>
          <w:szCs w:val="24"/>
        </w:rPr>
        <w:t xml:space="preserve"> (5 CD Set) </w:t>
      </w:r>
    </w:p>
    <w:p w14:paraId="46C438A5" w14:textId="7808D0EF" w:rsidR="00F038D2" w:rsidRPr="00103289" w:rsidRDefault="00F038D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Coleman, Ornette</w:t>
      </w:r>
      <w:r w:rsidR="00426C2E" w:rsidRPr="00103289">
        <w:rPr>
          <w:rFonts w:ascii="Times New Roman" w:hAnsi="Times New Roman"/>
          <w:szCs w:val="24"/>
        </w:rPr>
        <w:t xml:space="preserve"> &amp; Prime Time</w:t>
      </w:r>
      <w:r w:rsidRPr="00103289">
        <w:rPr>
          <w:rFonts w:ascii="Times New Roman" w:hAnsi="Times New Roman"/>
          <w:szCs w:val="24"/>
        </w:rPr>
        <w:t xml:space="preserve">:  </w:t>
      </w:r>
      <w:r w:rsidRPr="00103289">
        <w:rPr>
          <w:rFonts w:ascii="Times New Roman" w:hAnsi="Times New Roman"/>
          <w:szCs w:val="24"/>
          <w:u w:val="single"/>
        </w:rPr>
        <w:t>Tone Dialing</w:t>
      </w:r>
      <w:r w:rsidRPr="00103289">
        <w:rPr>
          <w:rFonts w:ascii="Times New Roman" w:hAnsi="Times New Roman"/>
          <w:szCs w:val="24"/>
        </w:rPr>
        <w:t xml:space="preserve"> </w:t>
      </w:r>
    </w:p>
    <w:p w14:paraId="70BDDC0B" w14:textId="77777777" w:rsidR="00AC0443" w:rsidRPr="00103289" w:rsidRDefault="00AC044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Coleman, Ornette:  </w:t>
      </w:r>
      <w:r w:rsidRPr="00103289">
        <w:rPr>
          <w:rFonts w:ascii="Times New Roman" w:hAnsi="Times New Roman"/>
          <w:szCs w:val="24"/>
          <w:u w:val="single"/>
        </w:rPr>
        <w:t>the shape of jazz to come</w:t>
      </w:r>
      <w:r w:rsidRPr="00103289">
        <w:rPr>
          <w:rFonts w:ascii="Times New Roman" w:hAnsi="Times New Roman"/>
          <w:szCs w:val="24"/>
        </w:rPr>
        <w:t xml:space="preserve"> </w:t>
      </w:r>
      <w:r w:rsidR="00070395" w:rsidRPr="00103289">
        <w:rPr>
          <w:rFonts w:ascii="Times New Roman" w:hAnsi="Times New Roman"/>
          <w:szCs w:val="24"/>
        </w:rPr>
        <w:t>(2 CDs)</w:t>
      </w:r>
      <w:r w:rsidR="007D184F" w:rsidRPr="00103289">
        <w:rPr>
          <w:rFonts w:ascii="Times New Roman" w:hAnsi="Times New Roman"/>
          <w:szCs w:val="24"/>
        </w:rPr>
        <w:t xml:space="preserve"> </w:t>
      </w:r>
    </w:p>
    <w:p w14:paraId="59547CAE" w14:textId="620A59CB" w:rsidR="00690277" w:rsidRPr="00690277" w:rsidRDefault="00690277" w:rsidP="009B1EA2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Collins, Judy:  </w:t>
      </w:r>
      <w:r>
        <w:rPr>
          <w:rFonts w:ascii="Times New Roman" w:hAnsi="Times New Roman"/>
          <w:szCs w:val="24"/>
          <w:u w:val="single"/>
        </w:rPr>
        <w:t>Greatest Hits</w:t>
      </w:r>
      <w:r>
        <w:rPr>
          <w:rFonts w:ascii="Times New Roman" w:hAnsi="Times New Roman"/>
          <w:szCs w:val="24"/>
        </w:rPr>
        <w:t xml:space="preserve"> </w:t>
      </w:r>
    </w:p>
    <w:p w14:paraId="3EAF847D" w14:textId="78A126A5" w:rsidR="00970F19" w:rsidRPr="00103289" w:rsidRDefault="00970F19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Coltrane, John:  </w:t>
      </w:r>
      <w:r w:rsidRPr="00103289">
        <w:rPr>
          <w:rFonts w:ascii="Times New Roman" w:hAnsi="Times New Roman"/>
          <w:szCs w:val="24"/>
          <w:u w:val="single"/>
        </w:rPr>
        <w:t>John Coltrane – Priceless Jazz Collection</w:t>
      </w:r>
      <w:r w:rsidRPr="00103289">
        <w:rPr>
          <w:rFonts w:ascii="Times New Roman" w:hAnsi="Times New Roman"/>
          <w:szCs w:val="24"/>
        </w:rPr>
        <w:t xml:space="preserve"> </w:t>
      </w:r>
      <w:r w:rsidRPr="00103289">
        <w:rPr>
          <w:rFonts w:ascii="Times New Roman" w:hAnsi="Times New Roman"/>
          <w:szCs w:val="24"/>
          <w:u w:val="single"/>
        </w:rPr>
        <w:t xml:space="preserve"> </w:t>
      </w:r>
    </w:p>
    <w:p w14:paraId="6E7A77DD" w14:textId="77777777" w:rsidR="0079373F" w:rsidRPr="00103289" w:rsidRDefault="0079373F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  <w:u w:val="single"/>
        </w:rPr>
        <w:t xml:space="preserve">Cook, Jesse:  Frontiers </w:t>
      </w:r>
      <w:r w:rsidR="007D68A6" w:rsidRPr="00103289">
        <w:rPr>
          <w:rFonts w:ascii="Times New Roman" w:hAnsi="Times New Roman"/>
          <w:szCs w:val="24"/>
          <w:u w:val="single"/>
        </w:rPr>
        <w:t>(Canadian)</w:t>
      </w:r>
    </w:p>
    <w:p w14:paraId="1165CFDB" w14:textId="35DBF8B5" w:rsidR="00B85AF4" w:rsidRPr="00103289" w:rsidRDefault="00B85AF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Cook, Jesse:  </w:t>
      </w:r>
      <w:r w:rsidRPr="00103289">
        <w:rPr>
          <w:rFonts w:ascii="Times New Roman" w:hAnsi="Times New Roman"/>
          <w:szCs w:val="24"/>
          <w:u w:val="single"/>
        </w:rPr>
        <w:t>Montreal</w:t>
      </w:r>
      <w:r w:rsidRPr="00103289">
        <w:rPr>
          <w:rFonts w:ascii="Times New Roman" w:hAnsi="Times New Roman"/>
          <w:szCs w:val="24"/>
        </w:rPr>
        <w:t xml:space="preserve"> </w:t>
      </w:r>
    </w:p>
    <w:p w14:paraId="6B554BEC" w14:textId="0B8BE892" w:rsidR="005773B1" w:rsidRPr="00103289" w:rsidRDefault="005773B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Cook, Jesse:  </w:t>
      </w:r>
      <w:r w:rsidRPr="00103289">
        <w:rPr>
          <w:rFonts w:ascii="Times New Roman" w:hAnsi="Times New Roman"/>
          <w:szCs w:val="24"/>
          <w:u w:val="single"/>
        </w:rPr>
        <w:t>Rumba Foundation (The)</w:t>
      </w:r>
      <w:r w:rsidRPr="00103289">
        <w:rPr>
          <w:rFonts w:ascii="Times New Roman" w:hAnsi="Times New Roman"/>
          <w:szCs w:val="24"/>
        </w:rPr>
        <w:t xml:space="preserve"> </w:t>
      </w:r>
      <w:r w:rsidR="009A5EED" w:rsidRPr="00103289">
        <w:rPr>
          <w:rFonts w:ascii="Times New Roman" w:hAnsi="Times New Roman"/>
          <w:szCs w:val="24"/>
        </w:rPr>
        <w:t>(Canadian)</w:t>
      </w:r>
    </w:p>
    <w:p w14:paraId="424E99A4" w14:textId="77777777" w:rsidR="00A7780D" w:rsidRPr="00103289" w:rsidRDefault="00A7780D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  <w:u w:val="single"/>
        </w:rPr>
        <w:t xml:space="preserve">Cooke, Sam:  The Best of Sam Cooke </w:t>
      </w:r>
    </w:p>
    <w:p w14:paraId="5C68FAA0" w14:textId="77777777" w:rsidR="006B5418" w:rsidRPr="00103289" w:rsidRDefault="006B5418" w:rsidP="009B1EA2">
      <w:pPr>
        <w:pStyle w:val="NoSpacing"/>
        <w:rPr>
          <w:rFonts w:ascii="Times New Roman" w:hAnsi="Times New Roman"/>
          <w:szCs w:val="24"/>
        </w:rPr>
      </w:pPr>
      <w:proofErr w:type="spellStart"/>
      <w:r w:rsidRPr="00103289">
        <w:rPr>
          <w:rFonts w:ascii="Times New Roman" w:hAnsi="Times New Roman"/>
          <w:szCs w:val="24"/>
        </w:rPr>
        <w:t>Copacaba</w:t>
      </w:r>
      <w:proofErr w:type="spellEnd"/>
      <w:r w:rsidRPr="00103289">
        <w:rPr>
          <w:rFonts w:ascii="Times New Roman" w:hAnsi="Times New Roman"/>
          <w:szCs w:val="24"/>
        </w:rPr>
        <w:t xml:space="preserve"> – </w:t>
      </w:r>
      <w:r w:rsidRPr="00103289">
        <w:rPr>
          <w:rFonts w:ascii="Times New Roman" w:hAnsi="Times New Roman"/>
          <w:szCs w:val="24"/>
          <w:u w:val="single"/>
        </w:rPr>
        <w:t>The Hi-Fi Sound of Latin Orchestra</w:t>
      </w:r>
      <w:r w:rsidRPr="00103289">
        <w:rPr>
          <w:rFonts w:ascii="Times New Roman" w:hAnsi="Times New Roman"/>
          <w:szCs w:val="24"/>
        </w:rPr>
        <w:t xml:space="preserve"> </w:t>
      </w:r>
    </w:p>
    <w:p w14:paraId="4263A1FE" w14:textId="77777777" w:rsidR="00CE3221" w:rsidRPr="00103289" w:rsidRDefault="00CE3221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Count Basie:  </w:t>
      </w:r>
      <w:r w:rsidRPr="00103289">
        <w:rPr>
          <w:rFonts w:ascii="Times New Roman" w:hAnsi="Times New Roman"/>
          <w:szCs w:val="24"/>
          <w:u w:val="single"/>
        </w:rPr>
        <w:t>High Voltage (Basic Basie Vol. 2)</w:t>
      </w:r>
    </w:p>
    <w:p w14:paraId="034A6D43" w14:textId="77777777" w:rsidR="00353862" w:rsidRPr="00103289" w:rsidRDefault="0035386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Country Heat 2006:  Sony &amp; BMG</w:t>
      </w:r>
    </w:p>
    <w:p w14:paraId="0E7C2841" w14:textId="275D53AA" w:rsidR="00531502" w:rsidRPr="00103289" w:rsidRDefault="0053150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Coward, Noel:  </w:t>
      </w:r>
      <w:r w:rsidRPr="00103289">
        <w:rPr>
          <w:rFonts w:ascii="Times New Roman" w:hAnsi="Times New Roman"/>
          <w:szCs w:val="24"/>
          <w:u w:val="single"/>
        </w:rPr>
        <w:t>Mad About Noel Coward</w:t>
      </w:r>
      <w:r w:rsidRPr="00103289">
        <w:rPr>
          <w:rFonts w:ascii="Times New Roman" w:hAnsi="Times New Roman"/>
          <w:szCs w:val="24"/>
        </w:rPr>
        <w:t xml:space="preserve"> (Boxed 3 CDs) </w:t>
      </w:r>
    </w:p>
    <w:p w14:paraId="594E4A9A" w14:textId="43257166" w:rsidR="006478CF" w:rsidRPr="00103289" w:rsidRDefault="006478C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Crawford, Randy:  </w:t>
      </w:r>
      <w:r w:rsidRPr="00103289">
        <w:rPr>
          <w:rFonts w:ascii="Times New Roman" w:hAnsi="Times New Roman"/>
          <w:szCs w:val="24"/>
          <w:u w:val="single"/>
        </w:rPr>
        <w:t>Best of Randy Crawford</w:t>
      </w:r>
      <w:r w:rsidRPr="00103289">
        <w:rPr>
          <w:rFonts w:ascii="Times New Roman" w:hAnsi="Times New Roman"/>
          <w:szCs w:val="24"/>
        </w:rPr>
        <w:t xml:space="preserve"> </w:t>
      </w:r>
    </w:p>
    <w:p w14:paraId="2B90D6AF" w14:textId="77777777" w:rsidR="00006F0C" w:rsidRPr="00103289" w:rsidRDefault="00006F0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Crawford, Randy:  </w:t>
      </w:r>
      <w:r w:rsidRPr="00103289">
        <w:rPr>
          <w:rFonts w:ascii="Times New Roman" w:hAnsi="Times New Roman"/>
          <w:szCs w:val="24"/>
          <w:u w:val="single"/>
        </w:rPr>
        <w:t>Rich and Poor</w:t>
      </w:r>
      <w:r w:rsidRPr="00103289">
        <w:rPr>
          <w:rFonts w:ascii="Times New Roman" w:hAnsi="Times New Roman"/>
          <w:szCs w:val="24"/>
        </w:rPr>
        <w:t xml:space="preserve"> </w:t>
      </w:r>
    </w:p>
    <w:p w14:paraId="6E88AECB" w14:textId="77777777" w:rsidR="002C23FE" w:rsidRPr="00103289" w:rsidRDefault="002C23F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Crawford, Randy:  </w:t>
      </w:r>
      <w:r w:rsidRPr="00103289">
        <w:rPr>
          <w:rFonts w:ascii="Times New Roman" w:hAnsi="Times New Roman"/>
          <w:szCs w:val="24"/>
          <w:u w:val="single"/>
        </w:rPr>
        <w:t>Very Best of Randy Crawford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0CA69CEF" w14:textId="77777777" w:rsidR="009E245E" w:rsidRPr="00103289" w:rsidRDefault="009E245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Crosby, Bing:  </w:t>
      </w:r>
      <w:r w:rsidRPr="00103289">
        <w:rPr>
          <w:rFonts w:ascii="Times New Roman" w:hAnsi="Times New Roman"/>
          <w:szCs w:val="24"/>
          <w:u w:val="single"/>
        </w:rPr>
        <w:t>Bing Crosby Collection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6EDF219D" w14:textId="77777777" w:rsidR="009F5EA3" w:rsidRPr="00103289" w:rsidRDefault="00C60069" w:rsidP="009F5EA3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Crosby, Bing:  </w:t>
      </w:r>
      <w:r w:rsidRPr="00103289">
        <w:rPr>
          <w:rFonts w:ascii="Times New Roman" w:hAnsi="Times New Roman"/>
          <w:szCs w:val="24"/>
          <w:u w:val="single"/>
        </w:rPr>
        <w:t>Duets</w:t>
      </w:r>
      <w:r w:rsidRPr="00103289">
        <w:rPr>
          <w:rFonts w:ascii="Times New Roman" w:hAnsi="Times New Roman"/>
          <w:szCs w:val="24"/>
        </w:rPr>
        <w:t xml:space="preserve"> (2 CDs) </w:t>
      </w:r>
    </w:p>
    <w:p w14:paraId="011964FF" w14:textId="682DD4F6" w:rsidR="009F5EA3" w:rsidRPr="00103289" w:rsidRDefault="009F5EA3" w:rsidP="009F5EA3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lastRenderedPageBreak/>
        <w:t xml:space="preserve">Cuba:  </w:t>
      </w:r>
      <w:r w:rsidRPr="00103289">
        <w:rPr>
          <w:rFonts w:ascii="Times New Roman" w:hAnsi="Times New Roman"/>
          <w:szCs w:val="24"/>
          <w:u w:val="single"/>
        </w:rPr>
        <w:t>Original d Cuba</w:t>
      </w:r>
      <w:r w:rsidRPr="00103289">
        <w:rPr>
          <w:rFonts w:ascii="Times New Roman" w:hAnsi="Times New Roman"/>
          <w:szCs w:val="24"/>
        </w:rPr>
        <w:t xml:space="preserve"> – 5 </w:t>
      </w:r>
      <w:proofErr w:type="spellStart"/>
      <w:r w:rsidRPr="00103289">
        <w:rPr>
          <w:rFonts w:ascii="Times New Roman" w:hAnsi="Times New Roman"/>
          <w:szCs w:val="24"/>
        </w:rPr>
        <w:t>Leyendas</w:t>
      </w:r>
      <w:proofErr w:type="spellEnd"/>
      <w:r w:rsidRPr="00103289">
        <w:rPr>
          <w:rFonts w:ascii="Times New Roman" w:hAnsi="Times New Roman"/>
          <w:szCs w:val="24"/>
        </w:rPr>
        <w:t xml:space="preserve"> </w:t>
      </w:r>
    </w:p>
    <w:p w14:paraId="414FD9A1" w14:textId="5DF8CC8A" w:rsidR="001E2E26" w:rsidRPr="00103289" w:rsidRDefault="001E2E26" w:rsidP="009F5EA3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Dandridge, Dorothy:  </w:t>
      </w:r>
      <w:r w:rsidRPr="00103289">
        <w:rPr>
          <w:rFonts w:ascii="Times New Roman" w:hAnsi="Times New Roman"/>
          <w:szCs w:val="24"/>
          <w:u w:val="single"/>
        </w:rPr>
        <w:t>Smooth Operator</w:t>
      </w:r>
      <w:r w:rsidRPr="00103289">
        <w:rPr>
          <w:rFonts w:ascii="Times New Roman" w:hAnsi="Times New Roman"/>
          <w:szCs w:val="24"/>
        </w:rPr>
        <w:t xml:space="preserve"> </w:t>
      </w:r>
    </w:p>
    <w:p w14:paraId="46443FE9" w14:textId="77777777" w:rsidR="00411616" w:rsidRPr="00103289" w:rsidRDefault="00411616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Blues/Standards</w:t>
      </w:r>
      <w:r w:rsidRPr="00103289">
        <w:rPr>
          <w:rFonts w:ascii="Times New Roman" w:hAnsi="Times New Roman"/>
          <w:szCs w:val="24"/>
        </w:rPr>
        <w:t xml:space="preserve">  </w:t>
      </w:r>
    </w:p>
    <w:p w14:paraId="4354AD1B" w14:textId="77777777" w:rsidR="00B64EA2" w:rsidRPr="00103289" w:rsidRDefault="00B64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proofErr w:type="spellStart"/>
      <w:r w:rsidRPr="00103289">
        <w:rPr>
          <w:rFonts w:ascii="Times New Roman" w:hAnsi="Times New Roman"/>
          <w:szCs w:val="24"/>
          <w:u w:val="single"/>
        </w:rPr>
        <w:t>Cookin</w:t>
      </w:r>
      <w:proofErr w:type="spellEnd"/>
      <w:r w:rsidRPr="00103289">
        <w:rPr>
          <w:rFonts w:ascii="Times New Roman" w:hAnsi="Times New Roman"/>
          <w:szCs w:val="24"/>
          <w:u w:val="single"/>
        </w:rPr>
        <w:t>’/With the Miles Davis Quintet/Prestige 7094</w:t>
      </w:r>
      <w:r w:rsidRPr="00103289">
        <w:rPr>
          <w:rFonts w:ascii="Times New Roman" w:hAnsi="Times New Roman"/>
          <w:szCs w:val="24"/>
        </w:rPr>
        <w:t xml:space="preserve"> </w:t>
      </w:r>
    </w:p>
    <w:p w14:paraId="0D8D66F1" w14:textId="167C4DDA" w:rsidR="000375E4" w:rsidRPr="00103289" w:rsidRDefault="000375E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Jazz &amp; Blues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281B37C" w14:textId="75D87F02" w:rsidR="00EF774E" w:rsidRPr="00103289" w:rsidRDefault="00EF774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Kind of Blue</w:t>
      </w:r>
      <w:r w:rsidRPr="00103289">
        <w:rPr>
          <w:rFonts w:ascii="Times New Roman" w:hAnsi="Times New Roman"/>
          <w:szCs w:val="24"/>
        </w:rPr>
        <w:t xml:space="preserve"> </w:t>
      </w:r>
    </w:p>
    <w:p w14:paraId="64CF6B3F" w14:textId="77777777" w:rsidR="005569D2" w:rsidRPr="00103289" w:rsidRDefault="005569D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Davis, Miles:  Love Songs</w:t>
      </w:r>
    </w:p>
    <w:p w14:paraId="04522981" w14:textId="77777777" w:rsidR="005569D2" w:rsidRPr="00103289" w:rsidRDefault="005569D2" w:rsidP="005569D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Miles Davis Plays Ballads</w:t>
      </w:r>
      <w:r w:rsidRPr="00103289">
        <w:rPr>
          <w:rFonts w:ascii="Times New Roman" w:hAnsi="Times New Roman"/>
          <w:szCs w:val="24"/>
        </w:rPr>
        <w:t xml:space="preserve"> </w:t>
      </w:r>
    </w:p>
    <w:p w14:paraId="1B20E21C" w14:textId="0D37A281" w:rsidR="00F75208" w:rsidRPr="00103289" w:rsidRDefault="00F7520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Milestones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DECCCA7" w14:textId="146B7573" w:rsidR="009970A5" w:rsidRPr="00103289" w:rsidRDefault="009970A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Plays Ballads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DBCDE55" w14:textId="2FF797E0" w:rsidR="00BD1DB7" w:rsidRPr="00103289" w:rsidRDefault="00BD1DB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="005F23EB" w:rsidRPr="00103289">
        <w:rPr>
          <w:rFonts w:ascii="Times New Roman" w:hAnsi="Times New Roman"/>
          <w:szCs w:val="24"/>
          <w:u w:val="single"/>
        </w:rPr>
        <w:t xml:space="preserve">The Miles Davis Story </w:t>
      </w:r>
    </w:p>
    <w:p w14:paraId="7E79514A" w14:textId="429BC209" w:rsidR="00662550" w:rsidRPr="00662550" w:rsidRDefault="00662550" w:rsidP="009B1EA2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Davis, Sammy, Jr.:  </w:t>
      </w:r>
      <w:r>
        <w:rPr>
          <w:rFonts w:ascii="Times New Roman" w:hAnsi="Times New Roman"/>
          <w:szCs w:val="24"/>
          <w:u w:val="single"/>
        </w:rPr>
        <w:t>The Decca Years</w:t>
      </w:r>
      <w:r>
        <w:rPr>
          <w:rFonts w:ascii="Times New Roman" w:hAnsi="Times New Roman"/>
          <w:szCs w:val="24"/>
        </w:rPr>
        <w:t xml:space="preserve"> </w:t>
      </w:r>
    </w:p>
    <w:p w14:paraId="5F0EF6A1" w14:textId="69BFCF1C" w:rsidR="00EA2736" w:rsidRPr="00103289" w:rsidRDefault="00EA2736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Dearie, Blossom:  </w:t>
      </w:r>
      <w:r w:rsidRPr="00103289">
        <w:rPr>
          <w:rFonts w:ascii="Times New Roman" w:hAnsi="Times New Roman"/>
          <w:szCs w:val="24"/>
          <w:u w:val="single"/>
        </w:rPr>
        <w:t>Tweedledum &amp; Tweedledee</w:t>
      </w:r>
      <w:r w:rsidRPr="00103289">
        <w:rPr>
          <w:rFonts w:ascii="Times New Roman" w:hAnsi="Times New Roman"/>
          <w:szCs w:val="24"/>
        </w:rPr>
        <w:t xml:space="preserve"> </w:t>
      </w:r>
    </w:p>
    <w:p w14:paraId="5C18643D" w14:textId="77777777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Desmond, Paul:  </w:t>
      </w:r>
      <w:r w:rsidR="002100B0" w:rsidRPr="00103289">
        <w:rPr>
          <w:rFonts w:ascii="Times New Roman" w:hAnsi="Times New Roman"/>
          <w:szCs w:val="24"/>
          <w:u w:val="single"/>
        </w:rPr>
        <w:t>Best of Paul Desm</w:t>
      </w:r>
      <w:r w:rsidR="0013587D" w:rsidRPr="00103289">
        <w:rPr>
          <w:rFonts w:ascii="Times New Roman" w:hAnsi="Times New Roman"/>
          <w:szCs w:val="24"/>
          <w:u w:val="single"/>
        </w:rPr>
        <w:t>o</w:t>
      </w:r>
      <w:r w:rsidRPr="00103289">
        <w:rPr>
          <w:rFonts w:ascii="Times New Roman" w:hAnsi="Times New Roman"/>
          <w:szCs w:val="24"/>
          <w:u w:val="single"/>
        </w:rPr>
        <w:t>nd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2ECA6BA0" w14:textId="0F1A1AA8" w:rsidR="002D4BA9" w:rsidRPr="00103289" w:rsidRDefault="002D4BA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Doc Severinsen:  </w:t>
      </w:r>
      <w:r w:rsidR="002100B0" w:rsidRPr="00103289">
        <w:rPr>
          <w:rFonts w:ascii="Times New Roman" w:hAnsi="Times New Roman"/>
          <w:szCs w:val="24"/>
          <w:u w:val="single"/>
        </w:rPr>
        <w:t xml:space="preserve">Once More With </w:t>
      </w:r>
      <w:r w:rsidR="00546B55" w:rsidRPr="00103289">
        <w:rPr>
          <w:rFonts w:ascii="Times New Roman" w:hAnsi="Times New Roman"/>
          <w:szCs w:val="24"/>
          <w:u w:val="single"/>
        </w:rPr>
        <w:t>F</w:t>
      </w:r>
      <w:r w:rsidRPr="00103289">
        <w:rPr>
          <w:rFonts w:ascii="Times New Roman" w:hAnsi="Times New Roman"/>
          <w:szCs w:val="24"/>
          <w:u w:val="single"/>
        </w:rPr>
        <w:t>eeling</w:t>
      </w:r>
      <w:r w:rsidRPr="00103289">
        <w:rPr>
          <w:rFonts w:ascii="Times New Roman" w:hAnsi="Times New Roman"/>
          <w:szCs w:val="24"/>
        </w:rPr>
        <w:t xml:space="preserve"> </w:t>
      </w:r>
    </w:p>
    <w:p w14:paraId="2A2409EF" w14:textId="47129F16" w:rsidR="00214DF2" w:rsidRPr="00103289" w:rsidRDefault="00214DF2" w:rsidP="00B05545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Dorsey, Tommy:  </w:t>
      </w:r>
      <w:r w:rsidRPr="00103289">
        <w:rPr>
          <w:rFonts w:ascii="Times New Roman" w:hAnsi="Times New Roman"/>
          <w:szCs w:val="24"/>
          <w:u w:val="single"/>
        </w:rPr>
        <w:t>His Greatest Hits &amp; Finest Performances</w:t>
      </w:r>
      <w:r w:rsidR="00ED6038" w:rsidRPr="00103289">
        <w:rPr>
          <w:rFonts w:ascii="Times New Roman" w:hAnsi="Times New Roman"/>
          <w:szCs w:val="24"/>
        </w:rPr>
        <w:t xml:space="preserve"> </w:t>
      </w:r>
      <w:r w:rsidR="00FB500D" w:rsidRPr="00103289">
        <w:rPr>
          <w:rFonts w:ascii="Times New Roman" w:hAnsi="Times New Roman"/>
          <w:szCs w:val="24"/>
        </w:rPr>
        <w:t>(3 CDs) Reader’s Digest</w:t>
      </w:r>
    </w:p>
    <w:p w14:paraId="086D21DF" w14:textId="3A7FCE49" w:rsidR="00A4691B" w:rsidRPr="00A4691B" w:rsidRDefault="00A4691B" w:rsidP="00B05545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Dorsey, Tommy:  </w:t>
      </w:r>
      <w:r>
        <w:rPr>
          <w:rFonts w:ascii="Times New Roman" w:hAnsi="Times New Roman"/>
          <w:szCs w:val="24"/>
          <w:u w:val="single"/>
        </w:rPr>
        <w:t>I’m Getting Sentimental Over You</w:t>
      </w:r>
      <w:r>
        <w:rPr>
          <w:rFonts w:ascii="Times New Roman" w:hAnsi="Times New Roman"/>
          <w:szCs w:val="24"/>
        </w:rPr>
        <w:t xml:space="preserve"> </w:t>
      </w:r>
      <w:r w:rsidR="0005687E">
        <w:rPr>
          <w:rFonts w:ascii="Times New Roman" w:hAnsi="Times New Roman"/>
          <w:szCs w:val="24"/>
        </w:rPr>
        <w:t xml:space="preserve">(2 CDs) </w:t>
      </w:r>
    </w:p>
    <w:p w14:paraId="268FAF72" w14:textId="10BB9C70" w:rsidR="00B05545" w:rsidRPr="00103289" w:rsidRDefault="00B05545" w:rsidP="00B05545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Dorsey, Tommy:  </w:t>
      </w:r>
      <w:r w:rsidRPr="00103289">
        <w:rPr>
          <w:rFonts w:ascii="Times New Roman" w:hAnsi="Times New Roman"/>
          <w:szCs w:val="24"/>
          <w:u w:val="single"/>
        </w:rPr>
        <w:t>Tommy Dorsey and His Orchestra Clambake Seven</w:t>
      </w:r>
      <w:r w:rsidRPr="00103289">
        <w:rPr>
          <w:rFonts w:ascii="Times New Roman" w:hAnsi="Times New Roman"/>
          <w:szCs w:val="24"/>
        </w:rPr>
        <w:t xml:space="preserve"> </w:t>
      </w:r>
    </w:p>
    <w:p w14:paraId="714A657A" w14:textId="77777777" w:rsidR="00613F75" w:rsidRPr="00103289" w:rsidRDefault="00613F7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Dr. John:  </w:t>
      </w:r>
      <w:r w:rsidRPr="00103289">
        <w:rPr>
          <w:rFonts w:ascii="Times New Roman" w:hAnsi="Times New Roman"/>
          <w:szCs w:val="24"/>
          <w:u w:val="single"/>
        </w:rPr>
        <w:t>In A Sentimental Mood</w:t>
      </w:r>
      <w:r w:rsidRPr="00103289">
        <w:rPr>
          <w:rFonts w:ascii="Times New Roman" w:hAnsi="Times New Roman"/>
          <w:szCs w:val="24"/>
        </w:rPr>
        <w:t xml:space="preserve"> </w:t>
      </w:r>
    </w:p>
    <w:p w14:paraId="555EF90B" w14:textId="77777777" w:rsidR="00FD5FF5" w:rsidRPr="00103289" w:rsidRDefault="00FD5FF5" w:rsidP="009B1EA2">
      <w:pPr>
        <w:pStyle w:val="NoSpacing"/>
        <w:rPr>
          <w:rFonts w:ascii="Times New Roman" w:hAnsi="Times New Roman"/>
          <w:szCs w:val="24"/>
        </w:rPr>
      </w:pPr>
      <w:proofErr w:type="spellStart"/>
      <w:r w:rsidRPr="00103289">
        <w:rPr>
          <w:rFonts w:ascii="Times New Roman" w:hAnsi="Times New Roman"/>
          <w:szCs w:val="24"/>
        </w:rPr>
        <w:t>Duchin</w:t>
      </w:r>
      <w:proofErr w:type="spellEnd"/>
      <w:r w:rsidRPr="00103289">
        <w:rPr>
          <w:rFonts w:ascii="Times New Roman" w:hAnsi="Times New Roman"/>
          <w:szCs w:val="24"/>
        </w:rPr>
        <w:t xml:space="preserve">, Eddy:  </w:t>
      </w:r>
      <w:r w:rsidRPr="00103289">
        <w:rPr>
          <w:rFonts w:ascii="Times New Roman" w:hAnsi="Times New Roman"/>
          <w:szCs w:val="24"/>
          <w:u w:val="single"/>
        </w:rPr>
        <w:t xml:space="preserve">Best of Big Bands – Eddy </w:t>
      </w:r>
      <w:proofErr w:type="spellStart"/>
      <w:r w:rsidRPr="00103289">
        <w:rPr>
          <w:rFonts w:ascii="Times New Roman" w:hAnsi="Times New Roman"/>
          <w:szCs w:val="24"/>
          <w:u w:val="single"/>
        </w:rPr>
        <w:t>Duchin</w:t>
      </w:r>
      <w:proofErr w:type="spellEnd"/>
      <w:r w:rsidRPr="00103289">
        <w:rPr>
          <w:rFonts w:ascii="Times New Roman" w:hAnsi="Times New Roman"/>
          <w:szCs w:val="24"/>
        </w:rPr>
        <w:t xml:space="preserve"> </w:t>
      </w:r>
    </w:p>
    <w:p w14:paraId="13410ABA" w14:textId="77777777" w:rsidR="00E66E39" w:rsidRPr="00103289" w:rsidRDefault="00E66E39" w:rsidP="00E66E39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Dusk, Matt:  </w:t>
      </w:r>
      <w:r w:rsidRPr="00103289">
        <w:rPr>
          <w:rFonts w:ascii="Times New Roman" w:hAnsi="Times New Roman"/>
          <w:szCs w:val="24"/>
          <w:u w:val="single"/>
        </w:rPr>
        <w:t>My Funny Valentine</w:t>
      </w:r>
      <w:r w:rsidRPr="00103289">
        <w:rPr>
          <w:rFonts w:ascii="Times New Roman" w:hAnsi="Times New Roman"/>
          <w:szCs w:val="24"/>
        </w:rPr>
        <w:t xml:space="preserve"> - The Chet Baker Songbook </w:t>
      </w:r>
    </w:p>
    <w:p w14:paraId="773C711F" w14:textId="25D71059" w:rsidR="005F23EB" w:rsidRPr="00103289" w:rsidRDefault="005F23EB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Dylan, Bob:  </w:t>
      </w:r>
      <w:r w:rsidRPr="00103289">
        <w:rPr>
          <w:rFonts w:ascii="Times New Roman" w:hAnsi="Times New Roman"/>
          <w:szCs w:val="24"/>
          <w:u w:val="single"/>
        </w:rPr>
        <w:t>The Best of Bob Dylan</w:t>
      </w:r>
      <w:r w:rsidRPr="00103289">
        <w:rPr>
          <w:rFonts w:ascii="Times New Roman" w:hAnsi="Times New Roman"/>
          <w:szCs w:val="24"/>
        </w:rPr>
        <w:t xml:space="preserve"> Vol</w:t>
      </w:r>
      <w:r w:rsidR="00E717B8" w:rsidRPr="00103289">
        <w:rPr>
          <w:rFonts w:ascii="Times New Roman" w:hAnsi="Times New Roman"/>
          <w:szCs w:val="24"/>
        </w:rPr>
        <w:t>.</w:t>
      </w:r>
      <w:r w:rsidRPr="00103289">
        <w:rPr>
          <w:rFonts w:ascii="Times New Roman" w:hAnsi="Times New Roman"/>
          <w:szCs w:val="24"/>
        </w:rPr>
        <w:t xml:space="preserve"> 2</w:t>
      </w:r>
    </w:p>
    <w:p w14:paraId="57061637" w14:textId="55DFA036" w:rsidR="00103414" w:rsidRPr="00103289" w:rsidRDefault="0010341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Dylan, Bob:  </w:t>
      </w:r>
      <w:r w:rsidRPr="00103289">
        <w:rPr>
          <w:rFonts w:ascii="Times New Roman" w:hAnsi="Times New Roman"/>
          <w:szCs w:val="24"/>
          <w:u w:val="single"/>
        </w:rPr>
        <w:t>Fallen Angels</w:t>
      </w:r>
      <w:r w:rsidRPr="00103289">
        <w:rPr>
          <w:rFonts w:ascii="Times New Roman" w:hAnsi="Times New Roman"/>
          <w:szCs w:val="24"/>
        </w:rPr>
        <w:t xml:space="preserve"> </w:t>
      </w:r>
    </w:p>
    <w:p w14:paraId="378500C0" w14:textId="71A4B6CF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Dylan, Bob:  </w:t>
      </w:r>
      <w:r w:rsidRPr="00103289">
        <w:rPr>
          <w:rFonts w:ascii="Times New Roman" w:hAnsi="Times New Roman"/>
          <w:szCs w:val="24"/>
          <w:u w:val="single"/>
        </w:rPr>
        <w:t>Infidels</w:t>
      </w:r>
      <w:r w:rsidRPr="00103289">
        <w:rPr>
          <w:rFonts w:ascii="Times New Roman" w:hAnsi="Times New Roman"/>
          <w:szCs w:val="24"/>
        </w:rPr>
        <w:t xml:space="preserve"> </w:t>
      </w:r>
    </w:p>
    <w:p w14:paraId="684AB9FA" w14:textId="1994CFDD" w:rsidR="00840D79" w:rsidRPr="00103289" w:rsidRDefault="00840D79" w:rsidP="006F4A0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Dylan, Bob:  </w:t>
      </w:r>
      <w:r w:rsidRPr="00103289">
        <w:rPr>
          <w:rFonts w:ascii="Times New Roman" w:hAnsi="Times New Roman"/>
          <w:szCs w:val="24"/>
          <w:u w:val="single"/>
        </w:rPr>
        <w:t>Bob Dylan Live 1966</w:t>
      </w:r>
      <w:r w:rsidRPr="00103289">
        <w:rPr>
          <w:rFonts w:ascii="Times New Roman" w:hAnsi="Times New Roman"/>
          <w:szCs w:val="24"/>
        </w:rPr>
        <w:t xml:space="preserve"> (The Royal albert Hall Concert) </w:t>
      </w:r>
      <w:r w:rsidR="00F4299E" w:rsidRPr="00103289">
        <w:rPr>
          <w:rFonts w:ascii="Times New Roman" w:hAnsi="Times New Roman"/>
          <w:szCs w:val="24"/>
        </w:rPr>
        <w:t xml:space="preserve">(2 CDs) </w:t>
      </w:r>
    </w:p>
    <w:p w14:paraId="047A92DB" w14:textId="6ED4799F" w:rsidR="006F4A0B" w:rsidRPr="00103289" w:rsidRDefault="00E32DD0" w:rsidP="006F4A0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Earth, Wind &amp; Fire:  </w:t>
      </w:r>
      <w:r w:rsidRPr="00103289">
        <w:rPr>
          <w:rFonts w:ascii="Times New Roman" w:hAnsi="Times New Roman"/>
          <w:szCs w:val="24"/>
          <w:u w:val="single"/>
        </w:rPr>
        <w:t>Greatest Hits</w:t>
      </w:r>
      <w:r w:rsidRPr="00103289">
        <w:rPr>
          <w:rFonts w:ascii="Times New Roman" w:hAnsi="Times New Roman"/>
          <w:szCs w:val="24"/>
        </w:rPr>
        <w:t xml:space="preserve"> </w:t>
      </w:r>
    </w:p>
    <w:p w14:paraId="5879AA0D" w14:textId="34A02246" w:rsidR="002C1446" w:rsidRPr="00103289" w:rsidRDefault="002C1446" w:rsidP="006F4A0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Eckstine, Billy:  </w:t>
      </w:r>
      <w:r w:rsidRPr="00103289">
        <w:rPr>
          <w:rFonts w:ascii="Times New Roman" w:hAnsi="Times New Roman"/>
          <w:szCs w:val="24"/>
          <w:u w:val="single"/>
        </w:rPr>
        <w:t>Compact Jazz – Billy Eckstine</w:t>
      </w:r>
      <w:r w:rsidRPr="00103289">
        <w:rPr>
          <w:rFonts w:ascii="Times New Roman" w:hAnsi="Times New Roman"/>
          <w:szCs w:val="24"/>
        </w:rPr>
        <w:t xml:space="preserve"> </w:t>
      </w:r>
    </w:p>
    <w:p w14:paraId="6D608B83" w14:textId="05E90BE3" w:rsidR="006F4A0B" w:rsidRPr="00103289" w:rsidRDefault="006F4A0B" w:rsidP="006F4A0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16 Most Requested Songs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BD50405" w14:textId="77777777" w:rsidR="006272D3" w:rsidRPr="00103289" w:rsidRDefault="006272D3" w:rsidP="00A72BE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 </w:t>
      </w:r>
      <w:r w:rsidRPr="00103289">
        <w:rPr>
          <w:rFonts w:ascii="Times New Roman" w:hAnsi="Times New Roman"/>
          <w:u w:val="single"/>
        </w:rPr>
        <w:t>All Time Favorites</w:t>
      </w:r>
      <w:r w:rsidRPr="00103289">
        <w:rPr>
          <w:rFonts w:ascii="Times New Roman" w:hAnsi="Times New Roman"/>
        </w:rPr>
        <w:t xml:space="preserve">  </w:t>
      </w:r>
    </w:p>
    <w:p w14:paraId="26080F28" w14:textId="77777777" w:rsidR="00B85665" w:rsidRPr="00103289" w:rsidRDefault="00B85665" w:rsidP="00A72BE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 </w:t>
      </w:r>
      <w:r w:rsidRPr="00103289">
        <w:rPr>
          <w:rFonts w:ascii="Times New Roman" w:hAnsi="Times New Roman"/>
          <w:u w:val="single"/>
        </w:rPr>
        <w:t>Big Bang Greats</w:t>
      </w:r>
      <w:r w:rsidRPr="00103289">
        <w:rPr>
          <w:rFonts w:ascii="Times New Roman" w:hAnsi="Times New Roman"/>
        </w:rPr>
        <w:t xml:space="preserve"> </w:t>
      </w:r>
    </w:p>
    <w:p w14:paraId="7506BC75" w14:textId="0AD8FB56" w:rsidR="009D5880" w:rsidRPr="00103289" w:rsidRDefault="009D5880" w:rsidP="00A72BE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</w:t>
      </w:r>
      <w:r w:rsidRPr="00103289">
        <w:rPr>
          <w:rFonts w:ascii="Times New Roman" w:hAnsi="Times New Roman"/>
          <w:u w:val="single"/>
        </w:rPr>
        <w:t>(The) Duke Ellington Collection</w:t>
      </w:r>
      <w:r w:rsidRPr="00103289">
        <w:rPr>
          <w:rFonts w:ascii="Times New Roman" w:hAnsi="Times New Roman"/>
        </w:rPr>
        <w:t xml:space="preserve"> </w:t>
      </w:r>
      <w:r w:rsidR="00C23028" w:rsidRPr="00103289">
        <w:rPr>
          <w:rFonts w:ascii="Times New Roman" w:hAnsi="Times New Roman"/>
        </w:rPr>
        <w:t xml:space="preserve">(2 CDs) </w:t>
      </w:r>
    </w:p>
    <w:p w14:paraId="1E3A351E" w14:textId="560ABD23" w:rsidR="00A72BE2" w:rsidRPr="00103289" w:rsidRDefault="00A72BE2" w:rsidP="00A72BE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 </w:t>
      </w:r>
      <w:r w:rsidRPr="00103289">
        <w:rPr>
          <w:rFonts w:ascii="Times New Roman" w:hAnsi="Times New Roman"/>
          <w:u w:val="single"/>
        </w:rPr>
        <w:t>Early Ellington (1927- 1934)</w:t>
      </w:r>
      <w:r w:rsidRPr="00103289">
        <w:rPr>
          <w:rFonts w:ascii="Times New Roman" w:hAnsi="Times New Roman"/>
        </w:rPr>
        <w:t xml:space="preserve"> </w:t>
      </w:r>
    </w:p>
    <w:p w14:paraId="0722E7CA" w14:textId="019B8718" w:rsidR="00214DF2" w:rsidRPr="00103289" w:rsidRDefault="00214DF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 xml:space="preserve">Greatest Hits </w:t>
      </w:r>
    </w:p>
    <w:p w14:paraId="201185BA" w14:textId="78FC6E5D" w:rsidR="00680005" w:rsidRPr="00103289" w:rsidRDefault="0068000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Incomparable Duke Ellington and His Orchestra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2CAEF2B8" w14:textId="1918CA65" w:rsidR="004005AC" w:rsidRPr="00103289" w:rsidRDefault="004005A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Jazz Masters 4</w:t>
      </w:r>
      <w:r w:rsidRPr="00103289">
        <w:rPr>
          <w:rFonts w:ascii="Times New Roman" w:hAnsi="Times New Roman"/>
          <w:szCs w:val="24"/>
        </w:rPr>
        <w:t xml:space="preserve"> </w:t>
      </w:r>
    </w:p>
    <w:p w14:paraId="638227AF" w14:textId="0F8CEEB9" w:rsidR="00396501" w:rsidRPr="00103289" w:rsidRDefault="0039650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Jungle Band, The</w:t>
      </w:r>
      <w:r w:rsidRPr="00103289">
        <w:rPr>
          <w:rFonts w:ascii="Times New Roman" w:hAnsi="Times New Roman"/>
          <w:szCs w:val="24"/>
        </w:rPr>
        <w:t xml:space="preserve"> </w:t>
      </w:r>
    </w:p>
    <w:p w14:paraId="3A149398" w14:textId="23EA0302" w:rsidR="00A94801" w:rsidRPr="00103289" w:rsidRDefault="00A9480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Live At Carnegie Hall, December 11, 1943</w:t>
      </w:r>
      <w:r w:rsidRPr="00103289">
        <w:rPr>
          <w:rFonts w:ascii="Times New Roman" w:hAnsi="Times New Roman"/>
          <w:szCs w:val="24"/>
        </w:rPr>
        <w:t xml:space="preserve"> </w:t>
      </w:r>
      <w:r w:rsidR="00DF0FEE" w:rsidRPr="00103289">
        <w:rPr>
          <w:rFonts w:ascii="Times New Roman" w:hAnsi="Times New Roman"/>
          <w:szCs w:val="24"/>
        </w:rPr>
        <w:t>(2 copies)</w:t>
      </w:r>
    </w:p>
    <w:p w14:paraId="426F03F0" w14:textId="77777777" w:rsidR="00705689" w:rsidRPr="00103289" w:rsidRDefault="0070568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Masterpieces</w:t>
      </w:r>
      <w:r w:rsidRPr="00103289">
        <w:rPr>
          <w:rFonts w:ascii="Times New Roman" w:hAnsi="Times New Roman"/>
          <w:szCs w:val="24"/>
        </w:rPr>
        <w:t xml:space="preserve"> </w:t>
      </w:r>
    </w:p>
    <w:p w14:paraId="37F6E03C" w14:textId="77777777" w:rsidR="00353862" w:rsidRPr="00103289" w:rsidRDefault="0035386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Profile of Duke Ellington (A)</w:t>
      </w:r>
      <w:r w:rsidRPr="00103289">
        <w:rPr>
          <w:rFonts w:ascii="Times New Roman" w:hAnsi="Times New Roman"/>
          <w:szCs w:val="24"/>
        </w:rPr>
        <w:t xml:space="preserve"> </w:t>
      </w:r>
    </w:p>
    <w:p w14:paraId="150533AB" w14:textId="77777777" w:rsidR="00815A1A" w:rsidRPr="00103289" w:rsidRDefault="00815A1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Satin Doll</w:t>
      </w:r>
      <w:r w:rsidRPr="00103289">
        <w:rPr>
          <w:rFonts w:ascii="Times New Roman" w:hAnsi="Times New Roman"/>
          <w:szCs w:val="24"/>
        </w:rPr>
        <w:t xml:space="preserve"> </w:t>
      </w:r>
    </w:p>
    <w:p w14:paraId="039BE0BF" w14:textId="77777777" w:rsidR="0025273C" w:rsidRPr="00103289" w:rsidRDefault="0025273C" w:rsidP="0025273C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Sir Duke</w:t>
      </w:r>
      <w:r w:rsidRPr="00103289">
        <w:rPr>
          <w:rFonts w:ascii="Times New Roman" w:hAnsi="Times New Roman"/>
          <w:szCs w:val="24"/>
        </w:rPr>
        <w:t xml:space="preserve"> </w:t>
      </w:r>
    </w:p>
    <w:p w14:paraId="0E09A6A7" w14:textId="77777777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Sophisticated Lady (Duke’s Greatest Hits)</w:t>
      </w:r>
      <w:r w:rsidRPr="00103289">
        <w:rPr>
          <w:rFonts w:ascii="Times New Roman" w:hAnsi="Times New Roman"/>
          <w:szCs w:val="24"/>
        </w:rPr>
        <w:t xml:space="preserve"> </w:t>
      </w:r>
    </w:p>
    <w:p w14:paraId="234B0F0A" w14:textId="77777777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Take the “A” Train</w:t>
      </w:r>
    </w:p>
    <w:p w14:paraId="118CB938" w14:textId="77777777" w:rsidR="003C5412" w:rsidRPr="00103289" w:rsidRDefault="003C541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 </w:t>
      </w:r>
      <w:r w:rsidRPr="00103289">
        <w:rPr>
          <w:rFonts w:ascii="Times New Roman" w:hAnsi="Times New Roman"/>
          <w:u w:val="single"/>
        </w:rPr>
        <w:t>Unreleased Masters</w:t>
      </w:r>
      <w:r w:rsidRPr="00103289">
        <w:rPr>
          <w:rFonts w:ascii="Times New Roman" w:hAnsi="Times New Roman"/>
        </w:rPr>
        <w:t xml:space="preserve"> </w:t>
      </w:r>
    </w:p>
    <w:p w14:paraId="5EAA50DD" w14:textId="77777777" w:rsidR="0013181B" w:rsidRPr="00103289" w:rsidRDefault="0013181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 </w:t>
      </w:r>
      <w:r w:rsidRPr="00103289">
        <w:rPr>
          <w:rFonts w:ascii="Times New Roman" w:hAnsi="Times New Roman"/>
          <w:u w:val="single"/>
        </w:rPr>
        <w:t xml:space="preserve">World of Duke Ellington (The) – </w:t>
      </w:r>
      <w:proofErr w:type="spellStart"/>
      <w:r w:rsidRPr="00103289">
        <w:rPr>
          <w:rFonts w:ascii="Times New Roman" w:hAnsi="Times New Roman"/>
          <w:u w:val="single"/>
        </w:rPr>
        <w:t>Perdido</w:t>
      </w:r>
      <w:proofErr w:type="spellEnd"/>
      <w:r w:rsidRPr="00103289">
        <w:rPr>
          <w:rFonts w:ascii="Times New Roman" w:hAnsi="Times New Roman"/>
        </w:rPr>
        <w:t xml:space="preserve"> </w:t>
      </w:r>
    </w:p>
    <w:p w14:paraId="46ED1EFA" w14:textId="77777777" w:rsidR="00DB10D0" w:rsidRPr="00103289" w:rsidRDefault="00DB10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 </w:t>
      </w:r>
      <w:r w:rsidRPr="00103289">
        <w:rPr>
          <w:rFonts w:ascii="Times New Roman" w:hAnsi="Times New Roman"/>
          <w:u w:val="single"/>
        </w:rPr>
        <w:t>Duke Ellington &amp; John Coltrane</w:t>
      </w:r>
      <w:r w:rsidRPr="00103289">
        <w:rPr>
          <w:rFonts w:ascii="Times New Roman" w:hAnsi="Times New Roman"/>
        </w:rPr>
        <w:t xml:space="preserve"> </w:t>
      </w:r>
    </w:p>
    <w:p w14:paraId="11CA3DDB" w14:textId="77777777" w:rsidR="00DC59B3" w:rsidRPr="00103289" w:rsidRDefault="00DC59B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Elliott, Tim:  </w:t>
      </w:r>
      <w:r w:rsidRPr="00103289">
        <w:rPr>
          <w:rFonts w:ascii="Times New Roman" w:hAnsi="Times New Roman"/>
          <w:u w:val="single"/>
        </w:rPr>
        <w:t>All the Things You Are (Piano)</w:t>
      </w:r>
      <w:r w:rsidRPr="00103289">
        <w:rPr>
          <w:rFonts w:ascii="Times New Roman" w:hAnsi="Times New Roman"/>
        </w:rPr>
        <w:t xml:space="preserve"> (Canadian) </w:t>
      </w:r>
    </w:p>
    <w:p w14:paraId="5BE8250E" w14:textId="03CB8382" w:rsidR="007F411B" w:rsidRPr="00103289" w:rsidRDefault="007F411B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Evans, Bill:  </w:t>
      </w:r>
      <w:r w:rsidRPr="00103289">
        <w:rPr>
          <w:rFonts w:ascii="Times New Roman" w:hAnsi="Times New Roman"/>
          <w:u w:val="single"/>
        </w:rPr>
        <w:t xml:space="preserve">Jazz Masters 5 (Verve) </w:t>
      </w:r>
      <w:r w:rsidRPr="00103289">
        <w:rPr>
          <w:rFonts w:ascii="Times New Roman" w:hAnsi="Times New Roman"/>
        </w:rPr>
        <w:t xml:space="preserve"> </w:t>
      </w:r>
    </w:p>
    <w:p w14:paraId="16B3B6A7" w14:textId="686092AF" w:rsidR="007B6AF6" w:rsidRPr="00103289" w:rsidRDefault="00630557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Evans, Richard:  </w:t>
      </w:r>
      <w:r w:rsidRPr="00103289">
        <w:rPr>
          <w:rFonts w:ascii="Times New Roman" w:hAnsi="Times New Roman"/>
          <w:u w:val="single"/>
        </w:rPr>
        <w:t>As Time Goes By</w:t>
      </w:r>
      <w:r w:rsidRPr="00103289">
        <w:rPr>
          <w:rFonts w:ascii="Times New Roman" w:hAnsi="Times New Roman"/>
        </w:rPr>
        <w:t xml:space="preserve"> </w:t>
      </w:r>
    </w:p>
    <w:p w14:paraId="73E6B180" w14:textId="64E20207" w:rsidR="00A32DFD" w:rsidRPr="00103289" w:rsidRDefault="00A32DFD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Everly Brothers (The):  </w:t>
      </w:r>
      <w:r w:rsidRPr="00103289">
        <w:rPr>
          <w:rFonts w:ascii="Times New Roman" w:hAnsi="Times New Roman"/>
          <w:u w:val="single"/>
        </w:rPr>
        <w:t>The Absolutely Essential 3 CD Collection</w:t>
      </w:r>
      <w:r w:rsidRPr="00103289">
        <w:rPr>
          <w:rFonts w:ascii="Times New Roman" w:hAnsi="Times New Roman"/>
        </w:rPr>
        <w:t xml:space="preserve"> (3 CDs) </w:t>
      </w:r>
    </w:p>
    <w:p w14:paraId="0772F213" w14:textId="1669CCE9" w:rsidR="001D3598" w:rsidRPr="00103289" w:rsidRDefault="001D3598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Fats Domino:  </w:t>
      </w:r>
      <w:r w:rsidRPr="00103289">
        <w:rPr>
          <w:rFonts w:ascii="Times New Roman" w:hAnsi="Times New Roman"/>
          <w:u w:val="single"/>
        </w:rPr>
        <w:t>Fats Domino – His Greatest Hits and Finest Performances</w:t>
      </w:r>
      <w:r w:rsidRPr="00103289">
        <w:rPr>
          <w:rFonts w:ascii="Times New Roman" w:hAnsi="Times New Roman"/>
        </w:rPr>
        <w:t xml:space="preserve"> </w:t>
      </w:r>
    </w:p>
    <w:p w14:paraId="3B4DBA26" w14:textId="0E5ABA95" w:rsidR="00725473" w:rsidRPr="00103289" w:rsidRDefault="00725473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Ferrer, Ibrahim:  Mi </w:t>
      </w:r>
      <w:proofErr w:type="spellStart"/>
      <w:r w:rsidRPr="00103289">
        <w:rPr>
          <w:rFonts w:ascii="Times New Roman" w:hAnsi="Times New Roman"/>
          <w:u w:val="single"/>
        </w:rPr>
        <w:t>Sueno</w:t>
      </w:r>
      <w:proofErr w:type="spellEnd"/>
      <w:r w:rsidRPr="00103289">
        <w:rPr>
          <w:rFonts w:ascii="Times New Roman" w:hAnsi="Times New Roman"/>
        </w:rPr>
        <w:t xml:space="preserve"> </w:t>
      </w:r>
    </w:p>
    <w:p w14:paraId="5FBD685D" w14:textId="005AED49" w:rsidR="007B6AF6" w:rsidRPr="00103289" w:rsidRDefault="007B6AF6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FESTIVAL INTERNATIONAL de JAZZ de MONTREAL – 1</w:t>
      </w:r>
      <w:r w:rsidR="00AF7E79" w:rsidRPr="00103289">
        <w:rPr>
          <w:rFonts w:ascii="Times New Roman" w:hAnsi="Times New Roman"/>
        </w:rPr>
        <w:t xml:space="preserve"> The Blues and Beyond </w:t>
      </w:r>
    </w:p>
    <w:p w14:paraId="0059B119" w14:textId="77777777" w:rsidR="007B6AF6" w:rsidRPr="00103289" w:rsidRDefault="007B6AF6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FESTIVAL INTERNATIONAL de JAZZ de MONTREAL –</w:t>
      </w:r>
      <w:r w:rsidR="00AF7E79" w:rsidRPr="00103289">
        <w:rPr>
          <w:rFonts w:ascii="Times New Roman" w:hAnsi="Times New Roman"/>
        </w:rPr>
        <w:t xml:space="preserve"> 2 All That Jazz All That Jazz </w:t>
      </w:r>
    </w:p>
    <w:p w14:paraId="0BEBC27C" w14:textId="77777777" w:rsidR="007B6AF6" w:rsidRPr="00103289" w:rsidRDefault="007B6AF6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FESTIVAL INTERNATIONAL de JAZZ de MO</w:t>
      </w:r>
      <w:r w:rsidR="00AF7E79" w:rsidRPr="00103289">
        <w:rPr>
          <w:rFonts w:ascii="Times New Roman" w:hAnsi="Times New Roman"/>
        </w:rPr>
        <w:t xml:space="preserve">NTREAL – 3 Sing </w:t>
      </w:r>
      <w:proofErr w:type="spellStart"/>
      <w:r w:rsidR="00AF7E79" w:rsidRPr="00103289">
        <w:rPr>
          <w:rFonts w:ascii="Times New Roman" w:hAnsi="Times New Roman"/>
        </w:rPr>
        <w:t>Sing</w:t>
      </w:r>
      <w:proofErr w:type="spellEnd"/>
      <w:r w:rsidR="00AF7E79" w:rsidRPr="00103289">
        <w:rPr>
          <w:rFonts w:ascii="Times New Roman" w:hAnsi="Times New Roman"/>
        </w:rPr>
        <w:t xml:space="preserve"> </w:t>
      </w:r>
      <w:proofErr w:type="spellStart"/>
      <w:r w:rsidR="00AF7E79" w:rsidRPr="00103289">
        <w:rPr>
          <w:rFonts w:ascii="Times New Roman" w:hAnsi="Times New Roman"/>
        </w:rPr>
        <w:t>Sing</w:t>
      </w:r>
      <w:proofErr w:type="spellEnd"/>
      <w:r w:rsidR="00AF7E79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</w:t>
      </w:r>
    </w:p>
    <w:p w14:paraId="6E90BD94" w14:textId="77777777" w:rsidR="007B6AF6" w:rsidRPr="00103289" w:rsidRDefault="007B6AF6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FESTIVAL INTERNATIONAL de JAZZ de MONTREAL – 4 Different Strokes HORIZON  </w:t>
      </w:r>
    </w:p>
    <w:p w14:paraId="41C5B744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Fiesta Picante:  </w:t>
      </w:r>
      <w:r w:rsidR="00EA3A29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  <w:u w:val="single"/>
        </w:rPr>
        <w:t>Fiesta Picante – The Latin Jazz Party Collection</w:t>
      </w:r>
      <w:r w:rsidRPr="00103289">
        <w:rPr>
          <w:rFonts w:ascii="Times New Roman" w:hAnsi="Times New Roman"/>
        </w:rPr>
        <w:t xml:space="preserve"> </w:t>
      </w:r>
    </w:p>
    <w:p w14:paraId="5914749B" w14:textId="77777777" w:rsidR="00C04194" w:rsidRPr="00103289" w:rsidRDefault="00C0419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50 Classic Hits – The Greatest</w:t>
      </w:r>
      <w:r w:rsidRPr="00103289">
        <w:rPr>
          <w:rFonts w:ascii="Times New Roman" w:hAnsi="Times New Roman"/>
        </w:rPr>
        <w:t xml:space="preserve"> </w:t>
      </w:r>
    </w:p>
    <w:p w14:paraId="4BC6366D" w14:textId="1F0F5049" w:rsidR="00B727BA" w:rsidRPr="00103289" w:rsidRDefault="00B727B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Anthology – 60 Songs on 3 Compact Discs</w:t>
      </w:r>
      <w:r w:rsidRPr="00103289">
        <w:rPr>
          <w:rFonts w:ascii="Times New Roman" w:hAnsi="Times New Roman"/>
        </w:rPr>
        <w:t xml:space="preserve"> (Boxed 3 CDs) </w:t>
      </w:r>
    </w:p>
    <w:p w14:paraId="00CA5466" w14:textId="43FFEA24" w:rsidR="004D6017" w:rsidRPr="00103289" w:rsidRDefault="004D601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A Profile of Ella Fitzgerald</w:t>
      </w:r>
      <w:r w:rsidRPr="00103289">
        <w:rPr>
          <w:rFonts w:ascii="Times New Roman" w:hAnsi="Times New Roman"/>
        </w:rPr>
        <w:t xml:space="preserve"> </w:t>
      </w:r>
    </w:p>
    <w:p w14:paraId="47B2742D" w14:textId="78A1DF38" w:rsidR="00EA490A" w:rsidRPr="00103289" w:rsidRDefault="00EA49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Basin Street Blues</w:t>
      </w:r>
      <w:r w:rsidRPr="00103289">
        <w:rPr>
          <w:rFonts w:ascii="Times New Roman" w:hAnsi="Times New Roman"/>
        </w:rPr>
        <w:t xml:space="preserve"> </w:t>
      </w:r>
    </w:p>
    <w:p w14:paraId="6D148AB8" w14:textId="55C6D3A6" w:rsidR="00F23F71" w:rsidRPr="00103289" w:rsidRDefault="00F23F7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Best of Ella F. 20</w:t>
      </w:r>
      <w:r w:rsidRPr="00103289">
        <w:rPr>
          <w:rFonts w:ascii="Times New Roman" w:hAnsi="Times New Roman"/>
          <w:u w:val="single"/>
          <w:vertAlign w:val="superscript"/>
        </w:rPr>
        <w:t>th</w:t>
      </w:r>
      <w:r w:rsidRPr="00103289">
        <w:rPr>
          <w:rFonts w:ascii="Times New Roman" w:hAnsi="Times New Roman"/>
          <w:u w:val="single"/>
        </w:rPr>
        <w:t xml:space="preserve"> Century Masters</w:t>
      </w:r>
      <w:r w:rsidRPr="00103289">
        <w:rPr>
          <w:rFonts w:ascii="Times New Roman" w:hAnsi="Times New Roman"/>
        </w:rPr>
        <w:t xml:space="preserve"> </w:t>
      </w:r>
    </w:p>
    <w:p w14:paraId="481AA17E" w14:textId="77777777" w:rsidR="00446F79" w:rsidRPr="00103289" w:rsidRDefault="00446F7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Best of Ella Fitzgerald &amp; Louis Armstrong</w:t>
      </w:r>
      <w:r w:rsidRPr="00103289">
        <w:rPr>
          <w:rFonts w:ascii="Times New Roman" w:hAnsi="Times New Roman"/>
        </w:rPr>
        <w:t xml:space="preserve"> </w:t>
      </w:r>
    </w:p>
    <w:p w14:paraId="40B22C53" w14:textId="77777777" w:rsidR="0062424C" w:rsidRPr="00103289" w:rsidRDefault="0062424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The Cole Porter Songbook</w:t>
      </w:r>
      <w:r w:rsidRPr="00103289">
        <w:rPr>
          <w:rFonts w:ascii="Times New Roman" w:hAnsi="Times New Roman"/>
        </w:rPr>
        <w:t xml:space="preserve"> Vol. 1 </w:t>
      </w:r>
    </w:p>
    <w:p w14:paraId="0E5B45EB" w14:textId="77777777" w:rsidR="003A3706" w:rsidRPr="00103289" w:rsidRDefault="003A370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Compact Jazz</w:t>
      </w:r>
      <w:r w:rsidRPr="00103289">
        <w:rPr>
          <w:rFonts w:ascii="Times New Roman" w:hAnsi="Times New Roman"/>
        </w:rPr>
        <w:t xml:space="preserve"> (Verve)</w:t>
      </w:r>
    </w:p>
    <w:p w14:paraId="0EFF3BA7" w14:textId="669117B3" w:rsidR="008D2F9E" w:rsidRPr="00103289" w:rsidRDefault="008D2F9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Essential Ella</w:t>
      </w:r>
      <w:r w:rsidRPr="00103289">
        <w:rPr>
          <w:rFonts w:ascii="Times New Roman" w:hAnsi="Times New Roman"/>
        </w:rPr>
        <w:t xml:space="preserve"> </w:t>
      </w:r>
    </w:p>
    <w:p w14:paraId="5E961313" w14:textId="02A5000A" w:rsidR="00161666" w:rsidRPr="00103289" w:rsidRDefault="00161666" w:rsidP="009B1EA2">
      <w:pPr>
        <w:rPr>
          <w:rFonts w:ascii=":" w:hAnsi=":"/>
        </w:rPr>
      </w:pPr>
      <w:r w:rsidRPr="00103289">
        <w:rPr>
          <w:rFonts w:ascii="Times New Roman" w:hAnsi="Times New Roman"/>
        </w:rPr>
        <w:t>Fitzgeral</w:t>
      </w:r>
      <w:r w:rsidRPr="00103289">
        <w:rPr>
          <w:rFonts w:ascii=":" w:hAnsi=":"/>
        </w:rPr>
        <w:t xml:space="preserve">d, Ella:  </w:t>
      </w:r>
      <w:r w:rsidR="00D86260" w:rsidRPr="00103289">
        <w:rPr>
          <w:rFonts w:ascii=":" w:hAnsi=":"/>
          <w:u w:val="single"/>
        </w:rPr>
        <w:t>Ken Burns Jazz</w:t>
      </w:r>
      <w:r w:rsidR="00D86260" w:rsidRPr="00103289">
        <w:rPr>
          <w:rFonts w:ascii=":" w:hAnsi=":"/>
        </w:rPr>
        <w:t xml:space="preserve"> </w:t>
      </w:r>
    </w:p>
    <w:p w14:paraId="3E669D6A" w14:textId="77777777" w:rsidR="003040FB" w:rsidRPr="00103289" w:rsidRDefault="003040F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Flying Home</w:t>
      </w:r>
      <w:r w:rsidRPr="00103289">
        <w:rPr>
          <w:rFonts w:ascii="Times New Roman" w:hAnsi="Times New Roman"/>
        </w:rPr>
        <w:t xml:space="preserve"> </w:t>
      </w:r>
    </w:p>
    <w:p w14:paraId="01B1B95D" w14:textId="77777777" w:rsidR="000F17EA" w:rsidRPr="00103289" w:rsidRDefault="000F17E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Ella Fitzgerald – Jazz &amp; Blues Collection</w:t>
      </w:r>
      <w:r w:rsidR="00830927" w:rsidRPr="00103289">
        <w:rPr>
          <w:rFonts w:ascii="Times New Roman" w:hAnsi="Times New Roman"/>
        </w:rPr>
        <w:t xml:space="preserve"> </w:t>
      </w:r>
    </w:p>
    <w:p w14:paraId="7725DE74" w14:textId="0585023B" w:rsidR="00FC3DC0" w:rsidRPr="00103289" w:rsidRDefault="00FC3DC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Ella For Lovers</w:t>
      </w:r>
    </w:p>
    <w:p w14:paraId="1A20CDB3" w14:textId="5BAC2C21" w:rsidR="003258FE" w:rsidRPr="00103289" w:rsidRDefault="003258FE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Immortal Ella Fitzgerald</w:t>
      </w:r>
      <w:r w:rsidR="00486592" w:rsidRPr="00103289">
        <w:rPr>
          <w:rFonts w:ascii="Times New Roman" w:hAnsi="Times New Roman"/>
          <w:u w:val="single"/>
        </w:rPr>
        <w:t xml:space="preserve"> (The)</w:t>
      </w:r>
      <w:r w:rsidR="00486592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</w:t>
      </w:r>
    </w:p>
    <w:p w14:paraId="7780063F" w14:textId="799336EC" w:rsidR="002E64ED" w:rsidRPr="00103289" w:rsidRDefault="002E64ED" w:rsidP="001F643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Swing</w:t>
      </w:r>
      <w:r w:rsidR="004A6F03" w:rsidRPr="00103289">
        <w:rPr>
          <w:rFonts w:ascii="Times New Roman" w:hAnsi="Times New Roman"/>
          <w:u w:val="single"/>
        </w:rPr>
        <w:t xml:space="preserve"> Easy</w:t>
      </w:r>
      <w:r w:rsidRPr="00103289">
        <w:rPr>
          <w:rFonts w:ascii="Times New Roman" w:hAnsi="Times New Roman"/>
        </w:rPr>
        <w:t xml:space="preserve"> </w:t>
      </w:r>
    </w:p>
    <w:p w14:paraId="38399FB2" w14:textId="2C3938AF" w:rsidR="00DE0642" w:rsidRPr="00103289" w:rsidRDefault="00DE0642" w:rsidP="001F643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Fitzgerald,</w:t>
      </w:r>
      <w:r w:rsidR="00CB1DEB" w:rsidRPr="00103289">
        <w:rPr>
          <w:rFonts w:ascii="Times New Roman" w:hAnsi="Times New Roman"/>
        </w:rPr>
        <w:t xml:space="preserve"> Ella:  </w:t>
      </w:r>
      <w:r w:rsidRPr="00103289">
        <w:rPr>
          <w:rFonts w:ascii="Times New Roman" w:hAnsi="Times New Roman"/>
          <w:u w:val="single"/>
        </w:rPr>
        <w:t>(The) Last Decca Years, 1949-1954</w:t>
      </w:r>
    </w:p>
    <w:p w14:paraId="36453C5B" w14:textId="751AD892" w:rsidR="00196C9B" w:rsidRPr="00103289" w:rsidRDefault="00196C9B" w:rsidP="001F643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Like Someone In Love</w:t>
      </w:r>
      <w:r w:rsidRPr="00103289">
        <w:rPr>
          <w:rFonts w:ascii="Times New Roman" w:hAnsi="Times New Roman"/>
        </w:rPr>
        <w:t xml:space="preserve"> </w:t>
      </w:r>
    </w:p>
    <w:p w14:paraId="1FAEE2B0" w14:textId="55E11090" w:rsidR="00553540" w:rsidRPr="00103289" w:rsidDel="001F6438" w:rsidRDefault="00553540" w:rsidP="001F6438">
      <w:pPr>
        <w:rPr>
          <w:del w:id="0" w:author="Steve" w:date="2018-12-05T15:14:00Z"/>
          <w:u w:val="single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Lovely You Madly</w:t>
      </w:r>
      <w:r w:rsidRPr="00103289">
        <w:rPr>
          <w:rFonts w:ascii="Times New Roman" w:hAnsi="Times New Roman"/>
        </w:rPr>
        <w:t xml:space="preserve"> </w:t>
      </w:r>
    </w:p>
    <w:p w14:paraId="176918B1" w14:textId="77777777" w:rsidR="00BC7EC2" w:rsidRPr="00103289" w:rsidRDefault="00BC7EC2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Lover Come Back To Me</w:t>
      </w:r>
      <w:r w:rsidRPr="00103289">
        <w:rPr>
          <w:rFonts w:ascii="Times New Roman" w:hAnsi="Times New Roman"/>
        </w:rPr>
        <w:t xml:space="preserve"> </w:t>
      </w:r>
    </w:p>
    <w:p w14:paraId="35E50FAD" w14:textId="77777777" w:rsidR="00786572" w:rsidRPr="00103289" w:rsidRDefault="0078657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Midnight Jazz &amp; Blues Collection</w:t>
      </w:r>
      <w:r w:rsidRPr="00103289">
        <w:rPr>
          <w:rFonts w:ascii="Times New Roman" w:hAnsi="Times New Roman"/>
        </w:rPr>
        <w:t xml:space="preserve"> </w:t>
      </w:r>
    </w:p>
    <w:p w14:paraId="45F83B1F" w14:textId="6ED4FFEF" w:rsidR="00247D56" w:rsidRPr="00103289" w:rsidRDefault="00247D5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Priceless Jazz Collection</w:t>
      </w:r>
      <w:r w:rsidRPr="00103289">
        <w:rPr>
          <w:rFonts w:ascii="Times New Roman" w:hAnsi="Times New Roman"/>
        </w:rPr>
        <w:t xml:space="preserve"> </w:t>
      </w:r>
    </w:p>
    <w:p w14:paraId="2F971D5D" w14:textId="309B0414" w:rsidR="00F81916" w:rsidRPr="00103289" w:rsidRDefault="00F8191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We All Love ELLA</w:t>
      </w:r>
      <w:r w:rsidRPr="00103289">
        <w:rPr>
          <w:rFonts w:ascii="Times New Roman" w:hAnsi="Times New Roman"/>
        </w:rPr>
        <w:t xml:space="preserve"> </w:t>
      </w:r>
    </w:p>
    <w:p w14:paraId="56946F64" w14:textId="77777777" w:rsidR="00CC1F70" w:rsidRPr="00103289" w:rsidRDefault="00CC1F70" w:rsidP="0063217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Fitzgerald, Ella</w:t>
      </w:r>
      <w:r w:rsidRPr="00103289">
        <w:rPr>
          <w:rFonts w:ascii="Times New Roman" w:hAnsi="Times New Roman"/>
          <w:i/>
        </w:rPr>
        <w:t xml:space="preserve">: </w:t>
      </w:r>
      <w:r w:rsidR="004A50D1" w:rsidRPr="00103289">
        <w:rPr>
          <w:rFonts w:ascii="Times New Roman" w:hAnsi="Times New Roman"/>
          <w:i/>
        </w:rPr>
        <w:t xml:space="preserve"> </w:t>
      </w:r>
      <w:r w:rsidR="00632178" w:rsidRPr="00103289">
        <w:rPr>
          <w:rFonts w:ascii="Times New Roman" w:hAnsi="Times New Roman"/>
          <w:u w:val="single"/>
        </w:rPr>
        <w:t>This is Gold CD1</w:t>
      </w:r>
    </w:p>
    <w:p w14:paraId="1782360F" w14:textId="77777777" w:rsidR="00632178" w:rsidRPr="00103289" w:rsidRDefault="00632178" w:rsidP="00632178">
      <w:pPr>
        <w:rPr>
          <w:rFonts w:ascii="F" w:hAnsi="F"/>
        </w:rPr>
      </w:pPr>
      <w:r w:rsidRPr="00103289">
        <w:rPr>
          <w:rFonts w:ascii="F" w:hAnsi="F"/>
        </w:rPr>
        <w:t xml:space="preserve">Fitzgerald, Ella:  </w:t>
      </w:r>
      <w:r w:rsidRPr="00103289">
        <w:rPr>
          <w:rFonts w:ascii="F" w:hAnsi="F"/>
          <w:u w:val="single"/>
        </w:rPr>
        <w:t>This is Gold CD2</w:t>
      </w:r>
      <w:r w:rsidRPr="00103289">
        <w:rPr>
          <w:rFonts w:ascii="F" w:hAnsi="F"/>
        </w:rPr>
        <w:t xml:space="preserve"> </w:t>
      </w:r>
    </w:p>
    <w:p w14:paraId="7960920C" w14:textId="77777777" w:rsidR="0027159C" w:rsidRPr="00103289" w:rsidRDefault="0027159C" w:rsidP="0027159C">
      <w:pPr>
        <w:rPr>
          <w:rFonts w:ascii="F" w:hAnsi="F"/>
        </w:rPr>
      </w:pPr>
      <w:r w:rsidRPr="00103289">
        <w:rPr>
          <w:rFonts w:ascii="F" w:hAnsi="F"/>
        </w:rPr>
        <w:t xml:space="preserve">Fitzgerald, Ella:  </w:t>
      </w:r>
      <w:r w:rsidRPr="00103289">
        <w:rPr>
          <w:rFonts w:ascii="F" w:hAnsi="F"/>
          <w:u w:val="single"/>
        </w:rPr>
        <w:t>This is Gold CD3</w:t>
      </w:r>
      <w:r w:rsidRPr="00103289">
        <w:rPr>
          <w:rFonts w:ascii="F" w:hAnsi="F"/>
        </w:rPr>
        <w:t xml:space="preserve"> </w:t>
      </w:r>
    </w:p>
    <w:p w14:paraId="2800A4D7" w14:textId="5727C4E7" w:rsidR="00680005" w:rsidRPr="00103289" w:rsidRDefault="00680005" w:rsidP="0027159C">
      <w:pPr>
        <w:rPr>
          <w:rFonts w:ascii="F" w:hAnsi="F"/>
        </w:rPr>
      </w:pPr>
      <w:r w:rsidRPr="00103289">
        <w:rPr>
          <w:rFonts w:ascii="F" w:hAnsi="F"/>
        </w:rPr>
        <w:t xml:space="preserve">Fitzgerald, Ella:  </w:t>
      </w:r>
      <w:r w:rsidRPr="00103289">
        <w:rPr>
          <w:rFonts w:ascii="F" w:hAnsi="F"/>
          <w:u w:val="single"/>
        </w:rPr>
        <w:t>Undecided</w:t>
      </w:r>
      <w:r w:rsidRPr="00103289">
        <w:rPr>
          <w:rFonts w:ascii="F" w:hAnsi="F"/>
        </w:rPr>
        <w:t xml:space="preserve"> </w:t>
      </w:r>
    </w:p>
    <w:p w14:paraId="1CDE7F7F" w14:textId="77777777" w:rsidR="00767074" w:rsidRPr="00103289" w:rsidRDefault="00767074" w:rsidP="00767074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Ella &amp; Basie</w:t>
      </w:r>
      <w:r w:rsidRPr="00103289">
        <w:rPr>
          <w:rFonts w:ascii="Times New Roman" w:hAnsi="Times New Roman"/>
        </w:rPr>
        <w:t xml:space="preserve"> (Celebrating the First Lady of Song)</w:t>
      </w:r>
    </w:p>
    <w:p w14:paraId="04728D98" w14:textId="2535C298" w:rsidR="003A22C6" w:rsidRPr="00103289" w:rsidRDefault="003A22C6" w:rsidP="003A22C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</w:t>
      </w:r>
      <w:r w:rsidR="0008770F" w:rsidRPr="00103289">
        <w:rPr>
          <w:rFonts w:ascii="Times New Roman" w:hAnsi="Times New Roman"/>
        </w:rPr>
        <w:t xml:space="preserve">Ella:  </w:t>
      </w:r>
      <w:r w:rsidRPr="00103289">
        <w:rPr>
          <w:rFonts w:ascii="Times New Roman" w:hAnsi="Times New Roman"/>
        </w:rPr>
        <w:t>Ella &amp; Louis Armstrong</w:t>
      </w:r>
      <w:r w:rsidR="0008770F" w:rsidRPr="00103289">
        <w:rPr>
          <w:rFonts w:ascii="Times New Roman" w:hAnsi="Times New Roman"/>
        </w:rPr>
        <w:t xml:space="preserve"> -</w:t>
      </w:r>
      <w:r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  <w:u w:val="single"/>
        </w:rPr>
        <w:t>Porgy &amp; Bess</w:t>
      </w:r>
      <w:r w:rsidRPr="00103289">
        <w:rPr>
          <w:rFonts w:ascii="Times New Roman" w:hAnsi="Times New Roman"/>
        </w:rPr>
        <w:t xml:space="preserve"> </w:t>
      </w:r>
    </w:p>
    <w:p w14:paraId="08CFC3D5" w14:textId="30503839" w:rsidR="002B1E28" w:rsidRPr="00103289" w:rsidRDefault="002B1E28" w:rsidP="0027159C">
      <w:pPr>
        <w:rPr>
          <w:rFonts w:ascii="F" w:hAnsi="F"/>
        </w:rPr>
      </w:pPr>
      <w:r w:rsidRPr="00103289">
        <w:rPr>
          <w:rFonts w:ascii="F" w:hAnsi="F"/>
        </w:rPr>
        <w:t xml:space="preserve">Forrest Gump:  </w:t>
      </w:r>
      <w:r w:rsidRPr="00103289">
        <w:rPr>
          <w:rFonts w:ascii="F" w:hAnsi="F"/>
          <w:u w:val="single"/>
        </w:rPr>
        <w:t>The Soundtrack</w:t>
      </w:r>
      <w:r w:rsidRPr="00103289">
        <w:rPr>
          <w:rFonts w:ascii="F" w:hAnsi="F"/>
        </w:rPr>
        <w:t xml:space="preserve"> </w:t>
      </w:r>
    </w:p>
    <w:p w14:paraId="63C93068" w14:textId="22129E2B" w:rsidR="00794769" w:rsidRPr="00103289" w:rsidRDefault="00794769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Four Aces (The):  </w:t>
      </w:r>
      <w:r w:rsidRPr="00103289">
        <w:rPr>
          <w:rFonts w:ascii="Times New Roman" w:hAnsi="Times New Roman"/>
          <w:u w:val="single"/>
        </w:rPr>
        <w:t>Their Greatest Hits &amp; Finest Performances</w:t>
      </w:r>
      <w:r w:rsidR="003C427E" w:rsidRPr="00103289">
        <w:rPr>
          <w:rFonts w:ascii="Times New Roman" w:hAnsi="Times New Roman"/>
        </w:rPr>
        <w:t xml:space="preserve"> </w:t>
      </w:r>
      <w:r w:rsidR="008319DA" w:rsidRPr="00103289">
        <w:rPr>
          <w:rFonts w:ascii="Times New Roman" w:hAnsi="Times New Roman"/>
        </w:rPr>
        <w:t>(3 CDs)</w:t>
      </w:r>
    </w:p>
    <w:p w14:paraId="25988465" w14:textId="3CC4C513" w:rsidR="00F10770" w:rsidRPr="00103289" w:rsidRDefault="0001684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Fourplay</w:t>
      </w:r>
      <w:r w:rsidR="00F10770" w:rsidRPr="00103289">
        <w:rPr>
          <w:rFonts w:ascii="Times New Roman" w:hAnsi="Times New Roman"/>
        </w:rPr>
        <w:t xml:space="preserve">:  </w:t>
      </w:r>
      <w:r w:rsidR="00F10770" w:rsidRPr="00103289">
        <w:rPr>
          <w:rFonts w:ascii="Times New Roman" w:hAnsi="Times New Roman"/>
          <w:u w:val="single"/>
        </w:rPr>
        <w:t>Fourplay</w:t>
      </w:r>
      <w:r w:rsidRPr="00103289">
        <w:rPr>
          <w:rFonts w:ascii="Times New Roman" w:hAnsi="Times New Roman"/>
          <w:u w:val="single"/>
        </w:rPr>
        <w:t xml:space="preserve"> 4</w:t>
      </w:r>
      <w:r w:rsidRPr="00103289">
        <w:rPr>
          <w:rFonts w:ascii="Times New Roman" w:hAnsi="Times New Roman"/>
        </w:rPr>
        <w:t xml:space="preserve"> </w:t>
      </w:r>
      <w:r w:rsidR="00F10770" w:rsidRPr="00103289">
        <w:rPr>
          <w:rFonts w:ascii="Times New Roman" w:hAnsi="Times New Roman"/>
        </w:rPr>
        <w:t xml:space="preserve"> </w:t>
      </w:r>
    </w:p>
    <w:p w14:paraId="671BCB24" w14:textId="77777777" w:rsidR="003D474F" w:rsidRPr="00103289" w:rsidRDefault="003D474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Fourplay:  </w:t>
      </w:r>
      <w:r w:rsidRPr="00103289">
        <w:rPr>
          <w:rFonts w:ascii="Times New Roman" w:hAnsi="Times New Roman"/>
          <w:u w:val="single"/>
        </w:rPr>
        <w:t>EXILIR</w:t>
      </w:r>
      <w:r w:rsidRPr="00103289">
        <w:rPr>
          <w:rFonts w:ascii="Times New Roman" w:hAnsi="Times New Roman"/>
        </w:rPr>
        <w:t xml:space="preserve"> </w:t>
      </w:r>
    </w:p>
    <w:p w14:paraId="61B4B2D5" w14:textId="3D978C9E" w:rsidR="00AF39B4" w:rsidRPr="00103289" w:rsidRDefault="00AF39B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Franklin, Aretha:  </w:t>
      </w:r>
      <w:r w:rsidRPr="00103289">
        <w:rPr>
          <w:rFonts w:ascii="Times New Roman" w:hAnsi="Times New Roman"/>
          <w:u w:val="single"/>
        </w:rPr>
        <w:t>30 Greatest Hits</w:t>
      </w:r>
      <w:r w:rsidR="001C1078" w:rsidRPr="00103289">
        <w:rPr>
          <w:rFonts w:ascii="Times New Roman" w:hAnsi="Times New Roman"/>
          <w:u w:val="single"/>
        </w:rPr>
        <w:t xml:space="preserve"> </w:t>
      </w:r>
    </w:p>
    <w:p w14:paraId="304D039D" w14:textId="6BE595E7" w:rsidR="003C6FA8" w:rsidRPr="00103289" w:rsidRDefault="003C6F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Franklin, Aretha:  </w:t>
      </w:r>
      <w:r w:rsidRPr="00103289">
        <w:rPr>
          <w:rFonts w:ascii="Times New Roman" w:hAnsi="Times New Roman"/>
          <w:u w:val="single"/>
        </w:rPr>
        <w:t>The Queen of Soul</w:t>
      </w:r>
      <w:r w:rsidRPr="00103289">
        <w:rPr>
          <w:rFonts w:ascii="Times New Roman" w:hAnsi="Times New Roman"/>
        </w:rPr>
        <w:t xml:space="preserve"> </w:t>
      </w:r>
    </w:p>
    <w:p w14:paraId="15906838" w14:textId="77777777" w:rsidR="00F56459" w:rsidRPr="00103289" w:rsidRDefault="00F56459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Frisell</w:t>
      </w:r>
      <w:proofErr w:type="spellEnd"/>
      <w:r w:rsidRPr="00103289">
        <w:rPr>
          <w:rFonts w:ascii="Times New Roman" w:hAnsi="Times New Roman"/>
        </w:rPr>
        <w:t xml:space="preserve">, Bill:  </w:t>
      </w:r>
      <w:r w:rsidRPr="00103289">
        <w:rPr>
          <w:rFonts w:ascii="Times New Roman" w:hAnsi="Times New Roman"/>
          <w:u w:val="single"/>
        </w:rPr>
        <w:t>Ghost Town</w:t>
      </w:r>
      <w:r w:rsidRPr="00103289">
        <w:rPr>
          <w:rFonts w:ascii="Times New Roman" w:hAnsi="Times New Roman"/>
        </w:rPr>
        <w:t xml:space="preserve"> </w:t>
      </w:r>
    </w:p>
    <w:p w14:paraId="1AE3CB19" w14:textId="0C507F96" w:rsidR="00CC55BE" w:rsidRPr="00103289" w:rsidRDefault="00CC55BE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Garbarek</w:t>
      </w:r>
      <w:proofErr w:type="spellEnd"/>
      <w:r w:rsidRPr="00103289">
        <w:rPr>
          <w:rFonts w:ascii="Times New Roman" w:hAnsi="Times New Roman"/>
        </w:rPr>
        <w:t xml:space="preserve">, Jan:  </w:t>
      </w:r>
      <w:r w:rsidRPr="00103289">
        <w:rPr>
          <w:rFonts w:ascii="Times New Roman" w:hAnsi="Times New Roman"/>
          <w:u w:val="single"/>
        </w:rPr>
        <w:t>Officium</w:t>
      </w:r>
      <w:r w:rsidRPr="00103289">
        <w:rPr>
          <w:rFonts w:ascii="Times New Roman" w:hAnsi="Times New Roman"/>
        </w:rPr>
        <w:t xml:space="preserve"> </w:t>
      </w:r>
    </w:p>
    <w:p w14:paraId="5FFAD913" w14:textId="2F95A4E6" w:rsidR="00C252E1" w:rsidRPr="00103289" w:rsidRDefault="00C252E1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lastRenderedPageBreak/>
        <w:t>Garbarek</w:t>
      </w:r>
      <w:proofErr w:type="spellEnd"/>
      <w:r w:rsidRPr="00103289">
        <w:rPr>
          <w:rFonts w:ascii="Times New Roman" w:hAnsi="Times New Roman"/>
        </w:rPr>
        <w:t xml:space="preserve"> Jan:  </w:t>
      </w:r>
      <w:r w:rsidRPr="00103289">
        <w:rPr>
          <w:rFonts w:ascii="Times New Roman" w:hAnsi="Times New Roman"/>
          <w:u w:val="single"/>
        </w:rPr>
        <w:t xml:space="preserve">Officium </w:t>
      </w:r>
      <w:proofErr w:type="spellStart"/>
      <w:r w:rsidRPr="00103289">
        <w:rPr>
          <w:rFonts w:ascii="Times New Roman" w:hAnsi="Times New Roman"/>
          <w:u w:val="single"/>
        </w:rPr>
        <w:t>Novun</w:t>
      </w:r>
      <w:proofErr w:type="spellEnd"/>
      <w:r w:rsidRPr="00103289">
        <w:rPr>
          <w:rFonts w:ascii="Times New Roman" w:hAnsi="Times New Roman"/>
        </w:rPr>
        <w:t xml:space="preserve"> </w:t>
      </w:r>
    </w:p>
    <w:p w14:paraId="3566989A" w14:textId="77777777" w:rsidR="00F570A8" w:rsidRPr="00103289" w:rsidRDefault="00F570A8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Gabarek</w:t>
      </w:r>
      <w:proofErr w:type="spellEnd"/>
      <w:r w:rsidRPr="00103289">
        <w:rPr>
          <w:rFonts w:ascii="Times New Roman" w:hAnsi="Times New Roman"/>
        </w:rPr>
        <w:t xml:space="preserve">, Jan:  </w:t>
      </w:r>
      <w:r w:rsidRPr="00103289">
        <w:rPr>
          <w:rFonts w:ascii="Times New Roman" w:hAnsi="Times New Roman"/>
          <w:u w:val="single"/>
        </w:rPr>
        <w:t>Rites</w:t>
      </w:r>
      <w:r w:rsidRPr="00103289">
        <w:rPr>
          <w:rFonts w:ascii="Times New Roman" w:hAnsi="Times New Roman"/>
        </w:rPr>
        <w:t xml:space="preserve"> (2 CDs)</w:t>
      </w:r>
    </w:p>
    <w:p w14:paraId="14CAFAC8" w14:textId="65B4178D" w:rsidR="00F71915" w:rsidRPr="00103289" w:rsidRDefault="00F7191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Garland, Judy:  </w:t>
      </w:r>
      <w:r w:rsidRPr="00103289">
        <w:rPr>
          <w:rFonts w:ascii="Times New Roman" w:hAnsi="Times New Roman"/>
          <w:u w:val="single"/>
        </w:rPr>
        <w:t>Greatest Hits Live</w:t>
      </w:r>
      <w:r w:rsidRPr="00103289">
        <w:rPr>
          <w:rFonts w:ascii="Times New Roman" w:hAnsi="Times New Roman"/>
        </w:rPr>
        <w:t xml:space="preserve"> </w:t>
      </w:r>
    </w:p>
    <w:p w14:paraId="3BF91899" w14:textId="74E51E5E" w:rsidR="00AD513C" w:rsidRPr="00103289" w:rsidRDefault="00AD513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Garland, Judy:  </w:t>
      </w:r>
      <w:r w:rsidRPr="00103289">
        <w:rPr>
          <w:rFonts w:ascii="Times New Roman" w:hAnsi="Times New Roman"/>
          <w:u w:val="single"/>
        </w:rPr>
        <w:t>Judy Garland</w:t>
      </w:r>
      <w:r w:rsidRPr="00103289">
        <w:rPr>
          <w:rFonts w:ascii="Times New Roman" w:hAnsi="Times New Roman"/>
        </w:rPr>
        <w:t xml:space="preserve"> </w:t>
      </w:r>
    </w:p>
    <w:p w14:paraId="6EDD2482" w14:textId="24142605" w:rsidR="00395683" w:rsidRPr="00103289" w:rsidRDefault="0039568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Garner, Erroll:  </w:t>
      </w:r>
      <w:r w:rsidRPr="00103289">
        <w:rPr>
          <w:rFonts w:ascii="Times New Roman" w:hAnsi="Times New Roman"/>
          <w:u w:val="single"/>
        </w:rPr>
        <w:t>Poor Butterfly</w:t>
      </w:r>
      <w:r w:rsidRPr="00103289">
        <w:rPr>
          <w:rFonts w:ascii="Times New Roman" w:hAnsi="Times New Roman"/>
        </w:rPr>
        <w:t xml:space="preserve"> (One Version)</w:t>
      </w:r>
    </w:p>
    <w:p w14:paraId="15CABC99" w14:textId="6BE7189E" w:rsidR="00395683" w:rsidRPr="00103289" w:rsidRDefault="0039568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Garner, Erroll:  </w:t>
      </w:r>
      <w:r w:rsidRPr="00103289">
        <w:rPr>
          <w:rFonts w:ascii="Times New Roman" w:hAnsi="Times New Roman"/>
          <w:u w:val="single"/>
        </w:rPr>
        <w:t>Poor Butterfly</w:t>
      </w:r>
      <w:r w:rsidRPr="00103289">
        <w:rPr>
          <w:rFonts w:ascii="Times New Roman" w:hAnsi="Times New Roman"/>
        </w:rPr>
        <w:t xml:space="preserve"> (Another Version) </w:t>
      </w:r>
    </w:p>
    <w:p w14:paraId="5E317874" w14:textId="2CB31FF1" w:rsidR="0022011A" w:rsidRPr="00103289" w:rsidRDefault="0022011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Garner, Erroll:  </w:t>
      </w:r>
      <w:r w:rsidRPr="00103289">
        <w:rPr>
          <w:rFonts w:ascii="Times New Roman" w:hAnsi="Times New Roman"/>
          <w:u w:val="single"/>
        </w:rPr>
        <w:t>Verve Jazz Masters 7</w:t>
      </w:r>
      <w:r w:rsidRPr="00103289">
        <w:rPr>
          <w:rFonts w:ascii="Times New Roman" w:hAnsi="Times New Roman"/>
        </w:rPr>
        <w:t xml:space="preserve"> </w:t>
      </w:r>
    </w:p>
    <w:p w14:paraId="702D6FFB" w14:textId="636966B1" w:rsidR="0079448A" w:rsidRPr="00103289" w:rsidRDefault="0079448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Garner, Erroll:  </w:t>
      </w:r>
      <w:r w:rsidRPr="00103289">
        <w:rPr>
          <w:rFonts w:ascii="Times New Roman" w:hAnsi="Times New Roman"/>
          <w:u w:val="single"/>
        </w:rPr>
        <w:t>Yesterdays.1944-49</w:t>
      </w:r>
      <w:r w:rsidRPr="00103289">
        <w:rPr>
          <w:rFonts w:ascii="Times New Roman" w:hAnsi="Times New Roman"/>
        </w:rPr>
        <w:t xml:space="preserve"> </w:t>
      </w:r>
    </w:p>
    <w:p w14:paraId="2AE6CFEF" w14:textId="1ACE1CA4" w:rsidR="001D4760" w:rsidRPr="00103289" w:rsidRDefault="001D476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Gaynor, Gloria:  </w:t>
      </w:r>
      <w:r w:rsidRPr="00103289">
        <w:rPr>
          <w:rFonts w:ascii="Times New Roman" w:hAnsi="Times New Roman"/>
          <w:u w:val="single"/>
        </w:rPr>
        <w:t>Greatest Hits</w:t>
      </w:r>
      <w:r w:rsidRPr="00103289">
        <w:rPr>
          <w:rFonts w:ascii="Times New Roman" w:hAnsi="Times New Roman"/>
        </w:rPr>
        <w:t xml:space="preserve"> </w:t>
      </w:r>
    </w:p>
    <w:p w14:paraId="443BAFBB" w14:textId="4EDCA18E" w:rsidR="0075173B" w:rsidRPr="00103289" w:rsidRDefault="0075173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Best of Gershwin Love Songs (The)</w:t>
      </w:r>
      <w:r w:rsidRPr="00103289">
        <w:rPr>
          <w:rFonts w:ascii="Times New Roman" w:hAnsi="Times New Roman"/>
        </w:rPr>
        <w:t xml:space="preserve">  </w:t>
      </w:r>
      <w:r w:rsidR="00A15920" w:rsidRPr="00103289">
        <w:rPr>
          <w:rFonts w:ascii="Times New Roman" w:hAnsi="Times New Roman"/>
        </w:rPr>
        <w:t xml:space="preserve">(2 copies) </w:t>
      </w:r>
    </w:p>
    <w:p w14:paraId="73C3DCD6" w14:textId="5F54688C" w:rsidR="00074B25" w:rsidRPr="00103289" w:rsidRDefault="00074B2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Crazy for Gershwin</w:t>
      </w:r>
      <w:r w:rsidRPr="00103289">
        <w:rPr>
          <w:rFonts w:ascii="Times New Roman" w:hAnsi="Times New Roman"/>
        </w:rPr>
        <w:t xml:space="preserve"> </w:t>
      </w:r>
    </w:p>
    <w:p w14:paraId="3BFBF5DA" w14:textId="74752913" w:rsidR="00CF1FDD" w:rsidRPr="00103289" w:rsidRDefault="008D326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Favourites From The Classics</w:t>
      </w:r>
      <w:r w:rsidRPr="00103289">
        <w:rPr>
          <w:rFonts w:ascii="Times New Roman" w:hAnsi="Times New Roman"/>
        </w:rPr>
        <w:t xml:space="preserve"> (Reader’s Digest) (3 CDs)</w:t>
      </w:r>
    </w:p>
    <w:p w14:paraId="71F910AB" w14:textId="1EEE2971" w:rsidR="00B91633" w:rsidRPr="00103289" w:rsidRDefault="00B91633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Michael &amp; George</w:t>
      </w:r>
      <w:r w:rsidR="00906C13" w:rsidRPr="00103289">
        <w:rPr>
          <w:rFonts w:ascii="Times New Roman" w:hAnsi="Times New Roman"/>
          <w:u w:val="single"/>
        </w:rPr>
        <w:t xml:space="preserve"> </w:t>
      </w:r>
      <w:r w:rsidR="00185126" w:rsidRPr="00103289">
        <w:rPr>
          <w:rFonts w:ascii="Times New Roman" w:hAnsi="Times New Roman"/>
          <w:u w:val="single"/>
        </w:rPr>
        <w:t xml:space="preserve">(Michael Feinstein) </w:t>
      </w:r>
    </w:p>
    <w:p w14:paraId="4C138CA1" w14:textId="62EE7B32" w:rsidR="008D3262" w:rsidRPr="00103289" w:rsidRDefault="00CF1F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Gershwin Live</w:t>
      </w:r>
      <w:r w:rsidRPr="00103289">
        <w:rPr>
          <w:rFonts w:ascii="Times New Roman" w:hAnsi="Times New Roman"/>
        </w:rPr>
        <w:t xml:space="preserve"> – M</w:t>
      </w:r>
      <w:r w:rsidR="00746024" w:rsidRPr="00103289">
        <w:rPr>
          <w:rFonts w:ascii="Times New Roman" w:hAnsi="Times New Roman"/>
        </w:rPr>
        <w:t>ichael Tilson Thomas &amp; Sarah Vaughan</w:t>
      </w:r>
      <w:r w:rsidR="008D3262" w:rsidRPr="00103289">
        <w:rPr>
          <w:rFonts w:ascii="Times New Roman" w:hAnsi="Times New Roman"/>
        </w:rPr>
        <w:t xml:space="preserve"> </w:t>
      </w:r>
    </w:p>
    <w:p w14:paraId="2506CD90" w14:textId="77777777" w:rsidR="007F36DC" w:rsidRPr="00103289" w:rsidRDefault="007F36D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Ger</w:t>
      </w:r>
      <w:r w:rsidR="00AD56A0" w:rsidRPr="00103289">
        <w:rPr>
          <w:rFonts w:ascii="Times New Roman" w:hAnsi="Times New Roman"/>
        </w:rPr>
        <w:t xml:space="preserve">shwin, George:  </w:t>
      </w:r>
      <w:r w:rsidR="00AD56A0" w:rsidRPr="00103289">
        <w:rPr>
          <w:rFonts w:ascii="Times New Roman" w:hAnsi="Times New Roman"/>
          <w:u w:val="single"/>
        </w:rPr>
        <w:t>Gershwin Plays Gershwin – The Piano Rolls</w:t>
      </w:r>
      <w:r w:rsidR="00AD56A0" w:rsidRPr="00103289">
        <w:rPr>
          <w:rFonts w:ascii="Times New Roman" w:hAnsi="Times New Roman"/>
        </w:rPr>
        <w:t xml:space="preserve"> </w:t>
      </w:r>
    </w:p>
    <w:p w14:paraId="1108D552" w14:textId="77777777" w:rsidR="00A66768" w:rsidRPr="00103289" w:rsidRDefault="00A6676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 xml:space="preserve">The </w:t>
      </w:r>
      <w:proofErr w:type="spellStart"/>
      <w:r w:rsidRPr="00103289">
        <w:rPr>
          <w:rFonts w:ascii="Times New Roman" w:hAnsi="Times New Roman"/>
          <w:u w:val="single"/>
        </w:rPr>
        <w:t>Gershwins</w:t>
      </w:r>
      <w:proofErr w:type="spellEnd"/>
      <w:r w:rsidRPr="00103289">
        <w:rPr>
          <w:rFonts w:ascii="Times New Roman" w:hAnsi="Times New Roman"/>
          <w:u w:val="single"/>
        </w:rPr>
        <w:t xml:space="preserve"> in Hollywood</w:t>
      </w:r>
      <w:r w:rsidRPr="00103289">
        <w:rPr>
          <w:rFonts w:ascii="Times New Roman" w:hAnsi="Times New Roman"/>
        </w:rPr>
        <w:t xml:space="preserve"> </w:t>
      </w:r>
    </w:p>
    <w:p w14:paraId="44906CBB" w14:textId="2E472453" w:rsidR="002A63AE" w:rsidRPr="00103289" w:rsidRDefault="002A63A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The Glory of Gershwin (featuring Larry Adler)</w:t>
      </w:r>
      <w:r w:rsidRPr="00103289">
        <w:rPr>
          <w:rFonts w:ascii="Times New Roman" w:hAnsi="Times New Roman"/>
        </w:rPr>
        <w:t xml:space="preserve"> </w:t>
      </w:r>
    </w:p>
    <w:p w14:paraId="1AEC739F" w14:textId="1FF99330" w:rsidR="004D2BDD" w:rsidRPr="00103289" w:rsidRDefault="004D2B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The Great Ladies Sing Gershwin</w:t>
      </w:r>
      <w:r w:rsidRPr="00103289">
        <w:rPr>
          <w:rFonts w:ascii="Times New Roman" w:hAnsi="Times New Roman"/>
        </w:rPr>
        <w:t xml:space="preserve"> </w:t>
      </w:r>
    </w:p>
    <w:p w14:paraId="7C1C6384" w14:textId="77777777" w:rsidR="00917AFB" w:rsidRPr="00103289" w:rsidRDefault="00917AFB" w:rsidP="009B1EA2"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Piano Rolls (The), Vol. 2</w:t>
      </w:r>
      <w:r w:rsidRPr="00103289">
        <w:rPr>
          <w:rFonts w:ascii="Times New Roman" w:hAnsi="Times New Roman"/>
        </w:rPr>
        <w:t xml:space="preserve"> </w:t>
      </w:r>
    </w:p>
    <w:p w14:paraId="6822A71A" w14:textId="77777777" w:rsidR="00B07E11" w:rsidRPr="00103289" w:rsidRDefault="00B07E1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Rhapsody in Blue</w:t>
      </w:r>
      <w:r w:rsidRPr="00103289">
        <w:rPr>
          <w:rFonts w:ascii="Times New Roman" w:hAnsi="Times New Roman"/>
        </w:rPr>
        <w:t xml:space="preserve"> </w:t>
      </w:r>
    </w:p>
    <w:p w14:paraId="566DDDF6" w14:textId="73D19536" w:rsidR="00487CC5" w:rsidRPr="00103289" w:rsidRDefault="00487CC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Gershwin Songbook</w:t>
      </w:r>
      <w:r w:rsidRPr="00103289">
        <w:rPr>
          <w:rFonts w:ascii="Times New Roman" w:hAnsi="Times New Roman"/>
        </w:rPr>
        <w:t xml:space="preserve"> </w:t>
      </w:r>
    </w:p>
    <w:p w14:paraId="730739ED" w14:textId="5FD69064" w:rsidR="000625FB" w:rsidRPr="00103289" w:rsidRDefault="000625F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The Ultimate Collection</w:t>
      </w:r>
      <w:r w:rsidRPr="00103289">
        <w:rPr>
          <w:rFonts w:ascii="Times New Roman" w:hAnsi="Times New Roman"/>
        </w:rPr>
        <w:t xml:space="preserve"> </w:t>
      </w:r>
      <w:r w:rsidR="00232DC5" w:rsidRPr="00103289">
        <w:rPr>
          <w:rFonts w:ascii="Times New Roman" w:hAnsi="Times New Roman"/>
        </w:rPr>
        <w:t xml:space="preserve">(2 CDs) </w:t>
      </w:r>
    </w:p>
    <w:p w14:paraId="638630E1" w14:textId="3084A71D" w:rsidR="009A4BCA" w:rsidRPr="00103289" w:rsidRDefault="009A4BC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George &amp; Walter Donaldson:  </w:t>
      </w:r>
      <w:r w:rsidRPr="00103289">
        <w:rPr>
          <w:rFonts w:ascii="Times New Roman" w:hAnsi="Times New Roman"/>
          <w:u w:val="single"/>
        </w:rPr>
        <w:t>Fascinating Rhythms</w:t>
      </w:r>
      <w:r w:rsidRPr="00103289">
        <w:rPr>
          <w:rFonts w:ascii="Times New Roman" w:hAnsi="Times New Roman"/>
        </w:rPr>
        <w:t xml:space="preserve"> (3 CDs) (Reader’s Digest)</w:t>
      </w:r>
    </w:p>
    <w:p w14:paraId="1071200E" w14:textId="6716A930" w:rsidR="009700B0" w:rsidRPr="00103289" w:rsidRDefault="009700B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Getz, Stan:  </w:t>
      </w:r>
      <w:r w:rsidRPr="00103289">
        <w:rPr>
          <w:rFonts w:ascii="Times New Roman" w:hAnsi="Times New Roman"/>
          <w:u w:val="single"/>
        </w:rPr>
        <w:t>The Best of Two Worlds</w:t>
      </w:r>
      <w:r w:rsidRPr="00103289">
        <w:rPr>
          <w:rFonts w:ascii="Times New Roman" w:hAnsi="Times New Roman"/>
        </w:rPr>
        <w:t xml:space="preserve"> featuring Joao Gilberto </w:t>
      </w:r>
    </w:p>
    <w:p w14:paraId="01747C42" w14:textId="1CCA1AC1" w:rsidR="00131E07" w:rsidRPr="00103289" w:rsidRDefault="00131E0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Getz, Stan:  </w:t>
      </w:r>
      <w:r w:rsidRPr="00103289">
        <w:rPr>
          <w:rFonts w:ascii="Times New Roman" w:hAnsi="Times New Roman"/>
          <w:u w:val="single"/>
        </w:rPr>
        <w:t>Dolphin</w:t>
      </w:r>
      <w:r w:rsidR="004F3201" w:rsidRPr="00103289">
        <w:rPr>
          <w:rFonts w:ascii="Times New Roman" w:hAnsi="Times New Roman"/>
          <w:u w:val="single"/>
        </w:rPr>
        <w:t xml:space="preserve"> (The)</w:t>
      </w:r>
      <w:r w:rsidR="004F3201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</w:t>
      </w:r>
    </w:p>
    <w:p w14:paraId="14717CDF" w14:textId="01F07992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Getz, Stan:  </w:t>
      </w:r>
      <w:r w:rsidRPr="00103289">
        <w:rPr>
          <w:rFonts w:ascii="Times New Roman" w:hAnsi="Times New Roman"/>
          <w:u w:val="single"/>
        </w:rPr>
        <w:t>Getz for Lovers</w:t>
      </w:r>
      <w:r w:rsidRPr="00103289">
        <w:rPr>
          <w:rFonts w:ascii="Times New Roman" w:hAnsi="Times New Roman"/>
        </w:rPr>
        <w:t xml:space="preserve"> </w:t>
      </w:r>
      <w:r w:rsidR="00AF15E1" w:rsidRPr="00103289">
        <w:rPr>
          <w:rFonts w:ascii="Times New Roman" w:hAnsi="Times New Roman"/>
        </w:rPr>
        <w:t xml:space="preserve">(2 copies) </w:t>
      </w:r>
    </w:p>
    <w:p w14:paraId="60D0241E" w14:textId="77777777" w:rsidR="00047D57" w:rsidRPr="00103289" w:rsidRDefault="00047D5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Getz, Stan:  </w:t>
      </w:r>
      <w:r w:rsidRPr="00103289">
        <w:rPr>
          <w:rFonts w:ascii="Times New Roman" w:hAnsi="Times New Roman"/>
          <w:u w:val="single"/>
        </w:rPr>
        <w:t>Jazz Masters 8</w:t>
      </w:r>
      <w:r w:rsidRPr="00103289">
        <w:rPr>
          <w:rFonts w:ascii="Times New Roman" w:hAnsi="Times New Roman"/>
        </w:rPr>
        <w:t xml:space="preserve"> </w:t>
      </w:r>
    </w:p>
    <w:p w14:paraId="2C067A14" w14:textId="77777777" w:rsidR="009B1EA2" w:rsidRPr="00103289" w:rsidRDefault="009B1EA2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Getz. Stan:  </w:t>
      </w:r>
      <w:r w:rsidRPr="00103289">
        <w:rPr>
          <w:rFonts w:ascii="Times New Roman" w:hAnsi="Times New Roman"/>
          <w:u w:val="single"/>
        </w:rPr>
        <w:t>Stan Getz with Strings</w:t>
      </w:r>
    </w:p>
    <w:p w14:paraId="5898453B" w14:textId="124BC470" w:rsidR="00854069" w:rsidRPr="00103289" w:rsidRDefault="0085406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Getz, Stan:  </w:t>
      </w:r>
      <w:r w:rsidRPr="00103289">
        <w:rPr>
          <w:rFonts w:ascii="Times New Roman" w:hAnsi="Times New Roman"/>
          <w:u w:val="single"/>
        </w:rPr>
        <w:t>Stan Getz and The Oscar Peterson Trio</w:t>
      </w:r>
      <w:r w:rsidRPr="00103289">
        <w:rPr>
          <w:rFonts w:ascii="Times New Roman" w:hAnsi="Times New Roman"/>
        </w:rPr>
        <w:t xml:space="preserve"> </w:t>
      </w:r>
    </w:p>
    <w:p w14:paraId="08C8D6D3" w14:textId="52EC918A" w:rsidR="00252A17" w:rsidRPr="00940503" w:rsidRDefault="00252A17" w:rsidP="009B1EA2">
      <w:pPr>
        <w:rPr>
          <w:rFonts w:ascii="Times New Roman" w:hAnsi="Times New Roman"/>
          <w:lang w:val="it-IT"/>
        </w:rPr>
      </w:pPr>
      <w:r w:rsidRPr="00940503">
        <w:rPr>
          <w:rFonts w:ascii="Times New Roman" w:hAnsi="Times New Roman"/>
          <w:lang w:val="it-IT"/>
        </w:rPr>
        <w:t xml:space="preserve">Gilberto, </w:t>
      </w:r>
      <w:proofErr w:type="spellStart"/>
      <w:r w:rsidRPr="00940503">
        <w:rPr>
          <w:rFonts w:ascii="Times New Roman" w:hAnsi="Times New Roman"/>
          <w:lang w:val="it-IT"/>
        </w:rPr>
        <w:t>Astrud</w:t>
      </w:r>
      <w:proofErr w:type="spellEnd"/>
      <w:r w:rsidRPr="00940503">
        <w:rPr>
          <w:rFonts w:ascii="Times New Roman" w:hAnsi="Times New Roman"/>
          <w:lang w:val="it-IT"/>
        </w:rPr>
        <w:t xml:space="preserve">:  </w:t>
      </w:r>
      <w:r w:rsidRPr="00940503">
        <w:rPr>
          <w:rFonts w:ascii="Times New Roman" w:hAnsi="Times New Roman"/>
          <w:u w:val="single"/>
          <w:lang w:val="it-IT"/>
        </w:rPr>
        <w:t>Jazz Masters #9</w:t>
      </w:r>
      <w:r w:rsidRPr="00940503">
        <w:rPr>
          <w:rFonts w:ascii="Times New Roman" w:hAnsi="Times New Roman"/>
          <w:lang w:val="it-IT"/>
        </w:rPr>
        <w:t xml:space="preserve"> </w:t>
      </w:r>
    </w:p>
    <w:p w14:paraId="0F860951" w14:textId="4E0DF6FB" w:rsidR="00BC4EAA" w:rsidRPr="00940503" w:rsidRDefault="00BC4EAA" w:rsidP="009B1EA2">
      <w:pPr>
        <w:rPr>
          <w:rFonts w:ascii="Times New Roman" w:hAnsi="Times New Roman"/>
          <w:lang w:val="it-IT"/>
        </w:rPr>
      </w:pPr>
      <w:r w:rsidRPr="00940503">
        <w:rPr>
          <w:rFonts w:ascii="Times New Roman" w:hAnsi="Times New Roman"/>
          <w:lang w:val="it-IT"/>
        </w:rPr>
        <w:t xml:space="preserve">Gillespie, Dizzy:  </w:t>
      </w:r>
      <w:r w:rsidRPr="00940503">
        <w:rPr>
          <w:rFonts w:ascii="Times New Roman" w:hAnsi="Times New Roman"/>
          <w:u w:val="single"/>
          <w:lang w:val="it-IT"/>
        </w:rPr>
        <w:t>Dizzy Gillespie &amp; Sarah Vaughn</w:t>
      </w:r>
      <w:r w:rsidRPr="00940503">
        <w:rPr>
          <w:rFonts w:ascii="Times New Roman" w:hAnsi="Times New Roman"/>
          <w:lang w:val="it-IT"/>
        </w:rPr>
        <w:t xml:space="preserve"> </w:t>
      </w:r>
    </w:p>
    <w:p w14:paraId="242016CF" w14:textId="77777777" w:rsidR="007902D0" w:rsidRPr="00103289" w:rsidRDefault="007902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Golden Best Series:  </w:t>
      </w:r>
      <w:r w:rsidRPr="00103289">
        <w:rPr>
          <w:rFonts w:ascii="Times New Roman" w:hAnsi="Times New Roman"/>
          <w:u w:val="single"/>
        </w:rPr>
        <w:t>Sax Standard Collection 20</w:t>
      </w:r>
      <w:r w:rsidRPr="00103289">
        <w:rPr>
          <w:rFonts w:ascii="Times New Roman" w:hAnsi="Times New Roman"/>
        </w:rPr>
        <w:t xml:space="preserve"> </w:t>
      </w:r>
    </w:p>
    <w:p w14:paraId="1A1D54B5" w14:textId="7BC5DFAF" w:rsidR="00C80895" w:rsidRPr="00103289" w:rsidRDefault="00C8089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Goodman, Benny: </w:t>
      </w:r>
      <w:r w:rsidRPr="00103289">
        <w:rPr>
          <w:rFonts w:ascii="Times New Roman" w:hAnsi="Times New Roman"/>
          <w:u w:val="single"/>
        </w:rPr>
        <w:t>Live at Carnegie Hall</w:t>
      </w:r>
      <w:r w:rsidRPr="00103289">
        <w:rPr>
          <w:rFonts w:ascii="Times New Roman" w:hAnsi="Times New Roman"/>
        </w:rPr>
        <w:t xml:space="preserve"> (2 CD set) </w:t>
      </w:r>
    </w:p>
    <w:p w14:paraId="7E17C761" w14:textId="04751117" w:rsidR="008C1BA9" w:rsidRPr="00103289" w:rsidRDefault="008C1BA9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Goodman, Benny:  </w:t>
      </w:r>
      <w:r w:rsidRPr="00103289">
        <w:rPr>
          <w:rFonts w:ascii="Times New Roman" w:hAnsi="Times New Roman"/>
          <w:u w:val="single"/>
        </w:rPr>
        <w:t xml:space="preserve">Pure Gold </w:t>
      </w:r>
    </w:p>
    <w:p w14:paraId="7148DFAD" w14:textId="10212A45" w:rsidR="00E54F13" w:rsidRPr="00103289" w:rsidRDefault="00E54F1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Goodman, Benny:  </w:t>
      </w:r>
      <w:r w:rsidRPr="00103289">
        <w:rPr>
          <w:rFonts w:ascii="Times New Roman" w:hAnsi="Times New Roman"/>
          <w:u w:val="single"/>
        </w:rPr>
        <w:t xml:space="preserve">Verve Jazz Masters </w:t>
      </w:r>
      <w:r w:rsidR="002E2D35" w:rsidRPr="00103289">
        <w:rPr>
          <w:rFonts w:ascii="Times New Roman" w:hAnsi="Times New Roman"/>
          <w:u w:val="single"/>
        </w:rPr>
        <w:t>#</w:t>
      </w:r>
      <w:r w:rsidRPr="00103289">
        <w:rPr>
          <w:rFonts w:ascii="Times New Roman" w:hAnsi="Times New Roman"/>
          <w:u w:val="single"/>
        </w:rPr>
        <w:t>33</w:t>
      </w:r>
      <w:r w:rsidRPr="00103289">
        <w:rPr>
          <w:rFonts w:ascii="Times New Roman" w:hAnsi="Times New Roman"/>
        </w:rPr>
        <w:t xml:space="preserve"> </w:t>
      </w:r>
    </w:p>
    <w:p w14:paraId="13B9F167" w14:textId="77777777" w:rsidR="00AC0699" w:rsidRPr="00103289" w:rsidRDefault="00AC0699" w:rsidP="009B1EA2">
      <w:r w:rsidRPr="00103289">
        <w:rPr>
          <w:rFonts w:ascii="Times New Roman" w:hAnsi="Times New Roman"/>
        </w:rPr>
        <w:t>Gordon, Dexter:  BALLADS</w:t>
      </w:r>
    </w:p>
    <w:p w14:paraId="5F6EB224" w14:textId="77777777" w:rsidR="00356EF1" w:rsidRPr="00103289" w:rsidRDefault="00356EF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Gould, Glen:  </w:t>
      </w:r>
      <w:r w:rsidRPr="00103289">
        <w:rPr>
          <w:rFonts w:ascii="Times New Roman" w:hAnsi="Times New Roman"/>
          <w:u w:val="single"/>
        </w:rPr>
        <w:t>J.S. Bach, Goldberg Variations, BWV 988</w:t>
      </w:r>
      <w:r w:rsidR="006D16E6" w:rsidRPr="00103289">
        <w:rPr>
          <w:rFonts w:ascii="Times New Roman" w:hAnsi="Times New Roman"/>
        </w:rPr>
        <w:t xml:space="preserve"> </w:t>
      </w:r>
    </w:p>
    <w:p w14:paraId="34B4F1FC" w14:textId="77777777" w:rsidR="00356EF1" w:rsidRPr="00103289" w:rsidRDefault="00356EF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Gould, Glen:  </w:t>
      </w:r>
      <w:r w:rsidRPr="00103289">
        <w:rPr>
          <w:rFonts w:ascii="Times New Roman" w:hAnsi="Times New Roman"/>
          <w:u w:val="single"/>
        </w:rPr>
        <w:t>Bach, Beethoven, Haydn</w:t>
      </w:r>
    </w:p>
    <w:p w14:paraId="1CB42166" w14:textId="77777777" w:rsidR="00B430D9" w:rsidRPr="00103289" w:rsidRDefault="00B430D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Grappelli, Stephane:  </w:t>
      </w:r>
      <w:r w:rsidRPr="00103289">
        <w:rPr>
          <w:rFonts w:ascii="Times New Roman" w:hAnsi="Times New Roman"/>
          <w:u w:val="single"/>
        </w:rPr>
        <w:t>Anything Goes</w:t>
      </w:r>
      <w:r w:rsidRPr="00103289">
        <w:rPr>
          <w:rFonts w:ascii="Times New Roman" w:hAnsi="Times New Roman"/>
        </w:rPr>
        <w:t xml:space="preserve"> – Stephane Grappelli &amp; Yo-Yo Ma Play Mostly Cole Porter</w:t>
      </w:r>
    </w:p>
    <w:p w14:paraId="4571F928" w14:textId="77777777" w:rsidR="00FF605F" w:rsidRPr="00103289" w:rsidRDefault="00FF605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Grappelli, Stephan:  </w:t>
      </w:r>
      <w:r w:rsidRPr="00103289">
        <w:rPr>
          <w:rFonts w:ascii="Times New Roman" w:hAnsi="Times New Roman"/>
          <w:u w:val="single"/>
        </w:rPr>
        <w:t>How High the Moon</w:t>
      </w:r>
      <w:r w:rsidRPr="00103289">
        <w:rPr>
          <w:rFonts w:ascii="Times New Roman" w:hAnsi="Times New Roman"/>
        </w:rPr>
        <w:t xml:space="preserve"> </w:t>
      </w:r>
    </w:p>
    <w:p w14:paraId="407048BA" w14:textId="77777777" w:rsidR="00EC7067" w:rsidRPr="00940503" w:rsidRDefault="00EC7067" w:rsidP="009B1EA2">
      <w:pPr>
        <w:rPr>
          <w:rFonts w:ascii="Times New Roman" w:hAnsi="Times New Roman"/>
          <w:lang w:val="it-IT"/>
        </w:rPr>
      </w:pPr>
      <w:proofErr w:type="spellStart"/>
      <w:r w:rsidRPr="00940503">
        <w:rPr>
          <w:rFonts w:ascii="Times New Roman" w:hAnsi="Times New Roman"/>
          <w:lang w:val="it-IT"/>
        </w:rPr>
        <w:t>Grappelli</w:t>
      </w:r>
      <w:proofErr w:type="spellEnd"/>
      <w:r w:rsidRPr="00940503">
        <w:rPr>
          <w:rFonts w:ascii="Times New Roman" w:hAnsi="Times New Roman"/>
          <w:lang w:val="it-IT"/>
        </w:rPr>
        <w:t xml:space="preserve">, Stephane:  </w:t>
      </w:r>
      <w:r w:rsidRPr="00940503">
        <w:rPr>
          <w:rFonts w:ascii="Times New Roman" w:hAnsi="Times New Roman"/>
          <w:u w:val="single"/>
          <w:lang w:val="it-IT"/>
        </w:rPr>
        <w:t>Young Django</w:t>
      </w:r>
      <w:r w:rsidRPr="00940503">
        <w:rPr>
          <w:rFonts w:ascii="Times New Roman" w:hAnsi="Times New Roman"/>
          <w:lang w:val="it-IT"/>
        </w:rPr>
        <w:t xml:space="preserve"> </w:t>
      </w:r>
    </w:p>
    <w:p w14:paraId="2EA2CF34" w14:textId="77777777" w:rsidR="00E91184" w:rsidRPr="00940503" w:rsidRDefault="00E91184" w:rsidP="009B1EA2">
      <w:pPr>
        <w:rPr>
          <w:rFonts w:ascii="Times New Roman" w:hAnsi="Times New Roman"/>
          <w:lang w:val="it-IT"/>
        </w:rPr>
      </w:pPr>
      <w:proofErr w:type="spellStart"/>
      <w:r w:rsidRPr="00940503">
        <w:rPr>
          <w:rFonts w:ascii="Times New Roman" w:hAnsi="Times New Roman"/>
          <w:lang w:val="it-IT"/>
        </w:rPr>
        <w:t>Grappelli</w:t>
      </w:r>
      <w:proofErr w:type="spellEnd"/>
      <w:r w:rsidRPr="00940503">
        <w:rPr>
          <w:rFonts w:ascii="Times New Roman" w:hAnsi="Times New Roman"/>
          <w:lang w:val="it-IT"/>
        </w:rPr>
        <w:t xml:space="preserve">, Stephane:  </w:t>
      </w:r>
      <w:r w:rsidRPr="00940503">
        <w:rPr>
          <w:rFonts w:ascii="Times New Roman" w:hAnsi="Times New Roman"/>
          <w:u w:val="single"/>
          <w:lang w:val="it-IT"/>
        </w:rPr>
        <w:t xml:space="preserve">Stephane </w:t>
      </w:r>
      <w:proofErr w:type="spellStart"/>
      <w:r w:rsidRPr="00940503">
        <w:rPr>
          <w:rFonts w:ascii="Times New Roman" w:hAnsi="Times New Roman"/>
          <w:u w:val="single"/>
          <w:lang w:val="it-IT"/>
        </w:rPr>
        <w:t>Grappelli</w:t>
      </w:r>
      <w:proofErr w:type="spellEnd"/>
      <w:r w:rsidRPr="00940503">
        <w:rPr>
          <w:rFonts w:ascii="Times New Roman" w:hAnsi="Times New Roman"/>
          <w:u w:val="single"/>
          <w:lang w:val="it-IT"/>
        </w:rPr>
        <w:t xml:space="preserve"> in Tokyo</w:t>
      </w:r>
      <w:r w:rsidRPr="00940503">
        <w:rPr>
          <w:rFonts w:ascii="Times New Roman" w:hAnsi="Times New Roman"/>
          <w:lang w:val="it-IT"/>
        </w:rPr>
        <w:t xml:space="preserve"> </w:t>
      </w:r>
    </w:p>
    <w:p w14:paraId="36F3CA3E" w14:textId="77777777" w:rsidR="00E6686F" w:rsidRPr="00103289" w:rsidRDefault="00E6686F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Grusin</w:t>
      </w:r>
      <w:proofErr w:type="spellEnd"/>
      <w:r w:rsidRPr="00103289">
        <w:rPr>
          <w:rFonts w:ascii="Times New Roman" w:hAnsi="Times New Roman"/>
        </w:rPr>
        <w:t xml:space="preserve">, Dave:  </w:t>
      </w:r>
      <w:r w:rsidRPr="00103289">
        <w:rPr>
          <w:rFonts w:ascii="Times New Roman" w:hAnsi="Times New Roman"/>
          <w:u w:val="single"/>
        </w:rPr>
        <w:t>Migration</w:t>
      </w:r>
      <w:r w:rsidRPr="00103289">
        <w:rPr>
          <w:rFonts w:ascii="Times New Roman" w:hAnsi="Times New Roman"/>
        </w:rPr>
        <w:t xml:space="preserve"> </w:t>
      </w:r>
    </w:p>
    <w:p w14:paraId="41A289E2" w14:textId="41020B22" w:rsidR="007775AB" w:rsidRPr="00103289" w:rsidRDefault="007775AB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Grusin</w:t>
      </w:r>
      <w:proofErr w:type="spellEnd"/>
      <w:r w:rsidRPr="00103289">
        <w:rPr>
          <w:rFonts w:ascii="Times New Roman" w:hAnsi="Times New Roman"/>
        </w:rPr>
        <w:t xml:space="preserve">, Dave:  </w:t>
      </w:r>
      <w:r w:rsidRPr="00103289">
        <w:rPr>
          <w:rFonts w:ascii="Times New Roman" w:hAnsi="Times New Roman"/>
          <w:u w:val="single"/>
        </w:rPr>
        <w:t xml:space="preserve">West Side </w:t>
      </w:r>
      <w:r w:rsidR="002D7DB4" w:rsidRPr="00103289">
        <w:rPr>
          <w:rFonts w:ascii="Times New Roman" w:hAnsi="Times New Roman"/>
          <w:u w:val="single"/>
        </w:rPr>
        <w:t>S</w:t>
      </w:r>
      <w:r w:rsidRPr="00103289">
        <w:rPr>
          <w:rFonts w:ascii="Times New Roman" w:hAnsi="Times New Roman"/>
          <w:u w:val="single"/>
        </w:rPr>
        <w:t>tory</w:t>
      </w:r>
      <w:r w:rsidRPr="00103289">
        <w:rPr>
          <w:rFonts w:ascii="Times New Roman" w:hAnsi="Times New Roman"/>
        </w:rPr>
        <w:t xml:space="preserve"> </w:t>
      </w:r>
    </w:p>
    <w:p w14:paraId="721DB3B8" w14:textId="22B37EB7" w:rsidR="00103414" w:rsidRPr="00103289" w:rsidRDefault="0010341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Guthrie, Arlo:  </w:t>
      </w:r>
      <w:r w:rsidRPr="00103289">
        <w:rPr>
          <w:rFonts w:ascii="Times New Roman" w:hAnsi="Times New Roman"/>
          <w:u w:val="single"/>
        </w:rPr>
        <w:t>Alice’s Restaurant</w:t>
      </w:r>
      <w:r w:rsidRPr="00103289">
        <w:rPr>
          <w:rFonts w:ascii="Times New Roman" w:hAnsi="Times New Roman"/>
        </w:rPr>
        <w:t xml:space="preserve"> </w:t>
      </w:r>
    </w:p>
    <w:p w14:paraId="13908962" w14:textId="7F120A2F" w:rsidR="00012811" w:rsidRPr="00103289" w:rsidRDefault="0001281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Guys and Dolls - Broadway Musicals </w:t>
      </w:r>
    </w:p>
    <w:p w14:paraId="2AF325C2" w14:textId="77777777" w:rsidR="00683EFD" w:rsidRPr="00103289" w:rsidRDefault="00683EFD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Habanos</w:t>
      </w:r>
      <w:proofErr w:type="spellEnd"/>
      <w:r w:rsidRPr="00103289">
        <w:rPr>
          <w:rFonts w:ascii="Times New Roman" w:hAnsi="Times New Roman"/>
        </w:rPr>
        <w:t xml:space="preserve"> 3:  </w:t>
      </w:r>
      <w:proofErr w:type="spellStart"/>
      <w:r w:rsidRPr="00103289">
        <w:rPr>
          <w:rFonts w:ascii="Times New Roman" w:hAnsi="Times New Roman"/>
          <w:u w:val="single"/>
        </w:rPr>
        <w:t>Hecho</w:t>
      </w:r>
      <w:proofErr w:type="spellEnd"/>
      <w:r w:rsidRPr="00103289">
        <w:rPr>
          <w:rFonts w:ascii="Times New Roman" w:hAnsi="Times New Roman"/>
          <w:u w:val="single"/>
        </w:rPr>
        <w:t xml:space="preserve"> </w:t>
      </w:r>
      <w:proofErr w:type="spellStart"/>
      <w:r w:rsidRPr="00103289">
        <w:rPr>
          <w:rFonts w:ascii="Times New Roman" w:hAnsi="Times New Roman"/>
          <w:u w:val="single"/>
        </w:rPr>
        <w:t>en</w:t>
      </w:r>
      <w:proofErr w:type="spellEnd"/>
      <w:r w:rsidRPr="00103289">
        <w:rPr>
          <w:rFonts w:ascii="Times New Roman" w:hAnsi="Times New Roman"/>
          <w:u w:val="single"/>
        </w:rPr>
        <w:t xml:space="preserve"> Cuba 3</w:t>
      </w:r>
      <w:r w:rsidRPr="00103289">
        <w:rPr>
          <w:rFonts w:ascii="Times New Roman" w:hAnsi="Times New Roman"/>
        </w:rPr>
        <w:t xml:space="preserve"> </w:t>
      </w:r>
    </w:p>
    <w:p w14:paraId="4CFC3CF2" w14:textId="77777777" w:rsidR="00901921" w:rsidRPr="00103289" w:rsidRDefault="0090192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Haden, Charlie:  </w:t>
      </w:r>
      <w:r w:rsidRPr="00103289">
        <w:rPr>
          <w:rFonts w:ascii="Times New Roman" w:hAnsi="Times New Roman"/>
          <w:u w:val="single"/>
        </w:rPr>
        <w:t>Land of the Sun</w:t>
      </w:r>
      <w:r w:rsidRPr="00103289">
        <w:rPr>
          <w:rFonts w:ascii="Times New Roman" w:hAnsi="Times New Roman"/>
        </w:rPr>
        <w:t xml:space="preserve"> </w:t>
      </w:r>
    </w:p>
    <w:p w14:paraId="3F1CA56C" w14:textId="77777777" w:rsidR="00894524" w:rsidRPr="00103289" w:rsidRDefault="0089452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Halcyon Steel Orchestra:  </w:t>
      </w:r>
      <w:r w:rsidRPr="00103289">
        <w:rPr>
          <w:rFonts w:ascii="Times New Roman" w:hAnsi="Times New Roman"/>
          <w:u w:val="single"/>
        </w:rPr>
        <w:t>In The Mood</w:t>
      </w:r>
      <w:r w:rsidRPr="00103289">
        <w:rPr>
          <w:rFonts w:ascii="Times New Roman" w:hAnsi="Times New Roman"/>
        </w:rPr>
        <w:t xml:space="preserve"> </w:t>
      </w:r>
    </w:p>
    <w:p w14:paraId="3F35D7EF" w14:textId="52D40BDE" w:rsidR="005E6F5F" w:rsidRPr="00103289" w:rsidRDefault="005E6F5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Hall, Meredith: </w:t>
      </w:r>
      <w:r w:rsidRPr="00103289">
        <w:rPr>
          <w:rFonts w:ascii="Times New Roman" w:hAnsi="Times New Roman"/>
          <w:u w:val="single"/>
        </w:rPr>
        <w:t xml:space="preserve">La </w:t>
      </w:r>
      <w:proofErr w:type="spellStart"/>
      <w:r w:rsidRPr="00103289">
        <w:rPr>
          <w:rFonts w:ascii="Times New Roman" w:hAnsi="Times New Roman"/>
          <w:u w:val="single"/>
        </w:rPr>
        <w:t>Nef</w:t>
      </w:r>
      <w:proofErr w:type="spellEnd"/>
      <w:r w:rsidRPr="00103289">
        <w:rPr>
          <w:rFonts w:ascii="Times New Roman" w:hAnsi="Times New Roman"/>
        </w:rPr>
        <w:t xml:space="preserve"> ROBERT BURNS </w:t>
      </w:r>
    </w:p>
    <w:p w14:paraId="4902ED69" w14:textId="6B65E602" w:rsidR="0079153E" w:rsidRPr="00103289" w:rsidRDefault="0079153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Hamilton, Scott:  </w:t>
      </w:r>
      <w:r w:rsidRPr="00103289">
        <w:rPr>
          <w:rFonts w:ascii="Times New Roman" w:hAnsi="Times New Roman"/>
          <w:u w:val="single"/>
        </w:rPr>
        <w:t>Radio City</w:t>
      </w:r>
      <w:r w:rsidRPr="00103289">
        <w:rPr>
          <w:rFonts w:ascii="Times New Roman" w:hAnsi="Times New Roman"/>
        </w:rPr>
        <w:t xml:space="preserve"> </w:t>
      </w:r>
    </w:p>
    <w:p w14:paraId="105AB26F" w14:textId="77777777" w:rsidR="006D36D8" w:rsidRPr="00103289" w:rsidRDefault="006D36D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Hamilton, Scott Quintet:  </w:t>
      </w:r>
      <w:r w:rsidRPr="00103289">
        <w:rPr>
          <w:rFonts w:ascii="Times New Roman" w:hAnsi="Times New Roman"/>
          <w:u w:val="single"/>
        </w:rPr>
        <w:t>In Concert</w:t>
      </w:r>
      <w:r w:rsidRPr="00103289">
        <w:rPr>
          <w:rFonts w:ascii="Times New Roman" w:hAnsi="Times New Roman"/>
        </w:rPr>
        <w:t xml:space="preserve"> </w:t>
      </w:r>
    </w:p>
    <w:p w14:paraId="4C0F25E5" w14:textId="5C3503C6" w:rsidR="002B576D" w:rsidRPr="00103289" w:rsidRDefault="002B576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Hampton, Lionel:  </w:t>
      </w:r>
      <w:r w:rsidRPr="00103289">
        <w:rPr>
          <w:rFonts w:ascii="Times New Roman" w:hAnsi="Times New Roman"/>
          <w:u w:val="single"/>
        </w:rPr>
        <w:t>Woody Herman/Lion</w:t>
      </w:r>
      <w:r w:rsidR="0087486E" w:rsidRPr="00103289">
        <w:rPr>
          <w:rFonts w:ascii="Times New Roman" w:hAnsi="Times New Roman"/>
          <w:u w:val="single"/>
        </w:rPr>
        <w:t>e</w:t>
      </w:r>
      <w:r w:rsidRPr="00103289">
        <w:rPr>
          <w:rFonts w:ascii="Times New Roman" w:hAnsi="Times New Roman"/>
          <w:u w:val="single"/>
        </w:rPr>
        <w:t>l Hampton Jazz Showcase</w:t>
      </w:r>
      <w:r w:rsidRPr="00103289">
        <w:rPr>
          <w:rFonts w:ascii="Times New Roman" w:hAnsi="Times New Roman"/>
        </w:rPr>
        <w:t xml:space="preserve"> </w:t>
      </w:r>
    </w:p>
    <w:p w14:paraId="027C0546" w14:textId="41FE18ED" w:rsidR="008F47CF" w:rsidRPr="00103289" w:rsidRDefault="008F47C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Hancock, Herbie:  </w:t>
      </w:r>
      <w:r w:rsidRPr="00103289">
        <w:rPr>
          <w:rFonts w:ascii="Times New Roman" w:hAnsi="Times New Roman"/>
          <w:u w:val="single"/>
        </w:rPr>
        <w:t xml:space="preserve">Gresham’s World </w:t>
      </w:r>
    </w:p>
    <w:p w14:paraId="4F667E94" w14:textId="3EE51975" w:rsidR="00C03EB0" w:rsidRPr="00103289" w:rsidRDefault="00C03EB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Hancock, Herbie:  </w:t>
      </w:r>
      <w:r w:rsidRPr="00103289">
        <w:rPr>
          <w:rFonts w:ascii="Times New Roman" w:hAnsi="Times New Roman"/>
          <w:u w:val="single"/>
        </w:rPr>
        <w:t>New Standard (The)</w:t>
      </w:r>
      <w:r w:rsidRPr="00103289">
        <w:rPr>
          <w:rFonts w:ascii="Times New Roman" w:hAnsi="Times New Roman"/>
        </w:rPr>
        <w:t xml:space="preserve"> </w:t>
      </w:r>
    </w:p>
    <w:p w14:paraId="6AE303B4" w14:textId="1A808477" w:rsidR="00D8700C" w:rsidRPr="00103289" w:rsidRDefault="00D8700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Hancock, Herbie:  </w:t>
      </w:r>
      <w:r w:rsidRPr="00103289">
        <w:rPr>
          <w:rFonts w:ascii="Times New Roman" w:hAnsi="Times New Roman"/>
          <w:u w:val="single"/>
        </w:rPr>
        <w:t>Possibilities</w:t>
      </w:r>
      <w:r w:rsidRPr="00103289">
        <w:rPr>
          <w:rFonts w:ascii="Times New Roman" w:hAnsi="Times New Roman"/>
        </w:rPr>
        <w:t xml:space="preserve"> </w:t>
      </w:r>
    </w:p>
    <w:p w14:paraId="2211EFDB" w14:textId="77777777" w:rsidR="00FE228B" w:rsidRPr="00103289" w:rsidRDefault="00FE228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Handel, George:  </w:t>
      </w:r>
      <w:r w:rsidRPr="00103289">
        <w:rPr>
          <w:rFonts w:ascii="Times New Roman" w:hAnsi="Times New Roman"/>
          <w:u w:val="single"/>
        </w:rPr>
        <w:t>Messiah</w:t>
      </w:r>
      <w:r w:rsidRPr="00103289">
        <w:rPr>
          <w:rFonts w:ascii="Times New Roman" w:hAnsi="Times New Roman"/>
        </w:rPr>
        <w:t xml:space="preserve"> (2CDs)</w:t>
      </w:r>
    </w:p>
    <w:p w14:paraId="252B587C" w14:textId="77777777" w:rsidR="00F65B5C" w:rsidRPr="00103289" w:rsidRDefault="00F65B5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Hanna, Roland &amp; George Mraz:  </w:t>
      </w:r>
      <w:r w:rsidRPr="00103289">
        <w:rPr>
          <w:rFonts w:ascii="Times New Roman" w:hAnsi="Times New Roman"/>
          <w:u w:val="dotDotDash"/>
        </w:rPr>
        <w:t>Play for Monk</w:t>
      </w:r>
      <w:r w:rsidRPr="00103289">
        <w:rPr>
          <w:rFonts w:ascii="Times New Roman" w:hAnsi="Times New Roman"/>
        </w:rPr>
        <w:t xml:space="preserve"> </w:t>
      </w:r>
    </w:p>
    <w:p w14:paraId="0AEE622B" w14:textId="77777777" w:rsidR="00692352" w:rsidRPr="00103289" w:rsidRDefault="0069235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Hargrove, Roy:  </w:t>
      </w:r>
      <w:r w:rsidRPr="00103289">
        <w:rPr>
          <w:rFonts w:ascii="Times New Roman" w:hAnsi="Times New Roman"/>
          <w:u w:val="single"/>
        </w:rPr>
        <w:t>Emergence</w:t>
      </w:r>
      <w:r w:rsidRPr="00103289">
        <w:rPr>
          <w:rFonts w:ascii="Times New Roman" w:hAnsi="Times New Roman"/>
        </w:rPr>
        <w:t xml:space="preserve"> </w:t>
      </w:r>
    </w:p>
    <w:p w14:paraId="0A6F979C" w14:textId="0D5F62B2" w:rsidR="00706962" w:rsidRPr="00103289" w:rsidRDefault="0070696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Hargrove, Roy:  </w:t>
      </w:r>
      <w:r w:rsidRPr="00103289">
        <w:rPr>
          <w:rFonts w:ascii="Times New Roman" w:hAnsi="Times New Roman"/>
          <w:u w:val="single"/>
        </w:rPr>
        <w:t>Family</w:t>
      </w:r>
      <w:r w:rsidRPr="00103289">
        <w:rPr>
          <w:rFonts w:ascii="Times New Roman" w:hAnsi="Times New Roman"/>
        </w:rPr>
        <w:t xml:space="preserve"> </w:t>
      </w:r>
      <w:r w:rsidR="000A1667" w:rsidRPr="00103289">
        <w:rPr>
          <w:rFonts w:ascii="Times New Roman" w:hAnsi="Times New Roman"/>
        </w:rPr>
        <w:t>(2 copies)</w:t>
      </w:r>
      <w:r w:rsidR="000D73C2" w:rsidRPr="00103289">
        <w:rPr>
          <w:rFonts w:ascii="Times New Roman" w:hAnsi="Times New Roman"/>
        </w:rPr>
        <w:t xml:space="preserve"> </w:t>
      </w:r>
    </w:p>
    <w:p w14:paraId="7638CC48" w14:textId="29DFD15D" w:rsidR="00810833" w:rsidRPr="00103289" w:rsidRDefault="0081083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Harris, Eddie:  </w:t>
      </w:r>
      <w:r w:rsidRPr="00103289">
        <w:rPr>
          <w:rFonts w:ascii="Times New Roman" w:hAnsi="Times New Roman"/>
          <w:u w:val="single"/>
        </w:rPr>
        <w:t>The Last Concert</w:t>
      </w:r>
      <w:r w:rsidRPr="00103289">
        <w:rPr>
          <w:rFonts w:ascii="Times New Roman" w:hAnsi="Times New Roman"/>
        </w:rPr>
        <w:t xml:space="preserve"> </w:t>
      </w:r>
    </w:p>
    <w:p w14:paraId="7C01DCFD" w14:textId="77777777" w:rsidR="00875BF5" w:rsidRPr="00103289" w:rsidRDefault="00875BF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Harrison, George:  </w:t>
      </w:r>
      <w:r w:rsidRPr="00103289">
        <w:rPr>
          <w:rFonts w:ascii="Times New Roman" w:hAnsi="Times New Roman"/>
          <w:u w:val="single"/>
        </w:rPr>
        <w:t>Best of George Harrison (The)</w:t>
      </w:r>
      <w:r w:rsidRPr="00103289">
        <w:rPr>
          <w:rFonts w:ascii="Times New Roman" w:hAnsi="Times New Roman"/>
        </w:rPr>
        <w:t xml:space="preserve"> </w:t>
      </w:r>
    </w:p>
    <w:p w14:paraId="6E87D968" w14:textId="77777777" w:rsidR="00D81EB9" w:rsidRPr="00103289" w:rsidRDefault="00D81EB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Havens, Richie:  </w:t>
      </w:r>
      <w:r w:rsidRPr="00103289">
        <w:rPr>
          <w:rFonts w:ascii="Times New Roman" w:hAnsi="Times New Roman"/>
          <w:u w:val="single"/>
        </w:rPr>
        <w:t>Richie Havens Collection</w:t>
      </w:r>
      <w:r w:rsidRPr="00103289">
        <w:rPr>
          <w:rFonts w:ascii="Times New Roman" w:hAnsi="Times New Roman"/>
        </w:rPr>
        <w:t xml:space="preserve"> </w:t>
      </w:r>
    </w:p>
    <w:p w14:paraId="7C49696C" w14:textId="28052BED" w:rsidR="00541B27" w:rsidRPr="00541B27" w:rsidRDefault="00541B27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Hawkins, Coleman:  </w:t>
      </w:r>
      <w:r>
        <w:rPr>
          <w:rFonts w:ascii="Times New Roman" w:hAnsi="Times New Roman"/>
          <w:u w:val="single"/>
        </w:rPr>
        <w:t>Verve Jazz Masters 34</w:t>
      </w:r>
      <w:r>
        <w:rPr>
          <w:rFonts w:ascii="Times New Roman" w:hAnsi="Times New Roman"/>
        </w:rPr>
        <w:t xml:space="preserve"> </w:t>
      </w:r>
    </w:p>
    <w:p w14:paraId="6CAC6297" w14:textId="05C89D5B" w:rsidR="005C51C1" w:rsidRPr="00103289" w:rsidRDefault="005C51C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Hayes, Isaac:  </w:t>
      </w:r>
      <w:r w:rsidRPr="00103289">
        <w:rPr>
          <w:rFonts w:ascii="Times New Roman" w:hAnsi="Times New Roman"/>
          <w:u w:val="single"/>
        </w:rPr>
        <w:t>Greatest Hits Singles</w:t>
      </w:r>
      <w:r w:rsidRPr="00103289">
        <w:rPr>
          <w:rFonts w:ascii="Times New Roman" w:hAnsi="Times New Roman"/>
        </w:rPr>
        <w:t xml:space="preserve"> </w:t>
      </w:r>
    </w:p>
    <w:p w14:paraId="2C4F25C8" w14:textId="77777777" w:rsidR="00703408" w:rsidRPr="00103289" w:rsidRDefault="00703408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Haymes</w:t>
      </w:r>
      <w:proofErr w:type="spellEnd"/>
      <w:r w:rsidRPr="00103289">
        <w:rPr>
          <w:rFonts w:ascii="Times New Roman" w:hAnsi="Times New Roman"/>
        </w:rPr>
        <w:t xml:space="preserve">, Dick:  </w:t>
      </w:r>
      <w:r w:rsidRPr="00103289">
        <w:rPr>
          <w:rFonts w:ascii="Times New Roman" w:hAnsi="Times New Roman"/>
          <w:u w:val="single"/>
        </w:rPr>
        <w:t>It’s Magic</w:t>
      </w:r>
      <w:r w:rsidRPr="00103289">
        <w:rPr>
          <w:rFonts w:ascii="Times New Roman" w:hAnsi="Times New Roman"/>
        </w:rPr>
        <w:t xml:space="preserve"> (featuring Helen For</w:t>
      </w:r>
      <w:r w:rsidR="004B0292" w:rsidRPr="00103289">
        <w:rPr>
          <w:rFonts w:ascii="Times New Roman" w:hAnsi="Times New Roman"/>
        </w:rPr>
        <w:t>r</w:t>
      </w:r>
      <w:r w:rsidRPr="00103289">
        <w:rPr>
          <w:rFonts w:ascii="Times New Roman" w:hAnsi="Times New Roman"/>
        </w:rPr>
        <w:t>est)</w:t>
      </w:r>
      <w:r w:rsidR="004E4D40" w:rsidRPr="00103289">
        <w:rPr>
          <w:rFonts w:ascii="Times New Roman" w:hAnsi="Times New Roman"/>
        </w:rPr>
        <w:t xml:space="preserve"> </w:t>
      </w:r>
    </w:p>
    <w:p w14:paraId="23DDDBE4" w14:textId="237FAD45" w:rsidR="00100750" w:rsidRPr="00103289" w:rsidRDefault="0010075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Healey, Jeff:  </w:t>
      </w:r>
      <w:r w:rsidRPr="00103289">
        <w:rPr>
          <w:rFonts w:ascii="Times New Roman" w:hAnsi="Times New Roman"/>
          <w:u w:val="single"/>
        </w:rPr>
        <w:t>Cover to Cover</w:t>
      </w:r>
      <w:r w:rsidRPr="00103289">
        <w:rPr>
          <w:rFonts w:ascii="Times New Roman" w:hAnsi="Times New Roman"/>
        </w:rPr>
        <w:t xml:space="preserve"> </w:t>
      </w:r>
    </w:p>
    <w:p w14:paraId="259DD7F7" w14:textId="3EB43EE6" w:rsidR="00ED475E" w:rsidRPr="00103289" w:rsidRDefault="00ED475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Healey, Jeff:  </w:t>
      </w:r>
      <w:r w:rsidRPr="00103289">
        <w:rPr>
          <w:rFonts w:ascii="Times New Roman" w:hAnsi="Times New Roman"/>
          <w:u w:val="single"/>
        </w:rPr>
        <w:t>See The Light</w:t>
      </w:r>
      <w:r w:rsidRPr="00103289">
        <w:rPr>
          <w:rFonts w:ascii="Times New Roman" w:hAnsi="Times New Roman"/>
        </w:rPr>
        <w:t xml:space="preserve"> </w:t>
      </w:r>
    </w:p>
    <w:p w14:paraId="736924EC" w14:textId="1D356CDB" w:rsidR="003C1EAA" w:rsidRPr="00103289" w:rsidRDefault="003C1EA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Henderson, Joe:  </w:t>
      </w:r>
      <w:r w:rsidRPr="00103289">
        <w:rPr>
          <w:rFonts w:ascii="Times New Roman" w:hAnsi="Times New Roman"/>
          <w:u w:val="single"/>
        </w:rPr>
        <w:t>Inner Urge</w:t>
      </w:r>
      <w:r w:rsidRPr="00103289">
        <w:rPr>
          <w:rFonts w:ascii="Times New Roman" w:hAnsi="Times New Roman"/>
        </w:rPr>
        <w:t xml:space="preserve"> </w:t>
      </w:r>
    </w:p>
    <w:p w14:paraId="23BA6593" w14:textId="586C80F7" w:rsidR="006F5988" w:rsidRPr="00103289" w:rsidRDefault="006F598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Hendrix, Jimi:  </w:t>
      </w:r>
      <w:r w:rsidRPr="00103289">
        <w:rPr>
          <w:rFonts w:ascii="Times New Roman" w:hAnsi="Times New Roman"/>
          <w:u w:val="single"/>
        </w:rPr>
        <w:t>Jimi Hendrix Experience</w:t>
      </w:r>
      <w:r w:rsidR="00E31DD2" w:rsidRPr="00103289">
        <w:rPr>
          <w:rFonts w:ascii="Times New Roman" w:hAnsi="Times New Roman"/>
          <w:u w:val="single"/>
        </w:rPr>
        <w:t xml:space="preserve"> Smash Hits</w:t>
      </w:r>
      <w:r w:rsidR="00E31DD2" w:rsidRPr="00103289">
        <w:rPr>
          <w:rFonts w:ascii="Times New Roman" w:hAnsi="Times New Roman"/>
        </w:rPr>
        <w:t xml:space="preserve"> </w:t>
      </w:r>
      <w:r w:rsidR="00523805" w:rsidRPr="00103289">
        <w:rPr>
          <w:rFonts w:ascii="Times New Roman" w:hAnsi="Times New Roman"/>
        </w:rPr>
        <w:t>(</w:t>
      </w:r>
      <w:r w:rsidR="000A022E" w:rsidRPr="00103289">
        <w:rPr>
          <w:rFonts w:ascii="Times New Roman" w:hAnsi="Times New Roman"/>
        </w:rPr>
        <w:t>3</w:t>
      </w:r>
      <w:r w:rsidR="00523805" w:rsidRPr="00103289">
        <w:rPr>
          <w:rFonts w:ascii="Times New Roman" w:hAnsi="Times New Roman"/>
        </w:rPr>
        <w:t xml:space="preserve"> copies)</w:t>
      </w:r>
    </w:p>
    <w:p w14:paraId="40D78B59" w14:textId="77777777" w:rsidR="007D6BCF" w:rsidRPr="00103289" w:rsidRDefault="007D6BC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Herman, Woody:  </w:t>
      </w:r>
      <w:r w:rsidRPr="00103289">
        <w:rPr>
          <w:rFonts w:ascii="Times New Roman" w:hAnsi="Times New Roman"/>
          <w:u w:val="single"/>
        </w:rPr>
        <w:t>The Jazz Collection</w:t>
      </w:r>
      <w:r w:rsidRPr="00103289">
        <w:rPr>
          <w:rFonts w:ascii="Times New Roman" w:hAnsi="Times New Roman"/>
        </w:rPr>
        <w:t xml:space="preserve"> (</w:t>
      </w:r>
      <w:proofErr w:type="spellStart"/>
      <w:r w:rsidRPr="00103289">
        <w:rPr>
          <w:rFonts w:ascii="Times New Roman" w:hAnsi="Times New Roman"/>
        </w:rPr>
        <w:t>LazerLight</w:t>
      </w:r>
      <w:proofErr w:type="spellEnd"/>
      <w:r w:rsidRPr="00103289">
        <w:rPr>
          <w:rFonts w:ascii="Times New Roman" w:hAnsi="Times New Roman"/>
        </w:rPr>
        <w:t xml:space="preserve"> Digital) </w:t>
      </w:r>
    </w:p>
    <w:p w14:paraId="6695586C" w14:textId="31659B7A" w:rsidR="003D1138" w:rsidRPr="00103289" w:rsidRDefault="003D113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Lady Day – The Best of Billie Holiday</w:t>
      </w:r>
      <w:r w:rsidRPr="00103289">
        <w:rPr>
          <w:rFonts w:ascii="Times New Roman" w:hAnsi="Times New Roman"/>
        </w:rPr>
        <w:t xml:space="preserve"> </w:t>
      </w:r>
    </w:p>
    <w:p w14:paraId="6E63644A" w14:textId="40D92CB8" w:rsidR="003A26DB" w:rsidRPr="00103289" w:rsidRDefault="003A26D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DIVA Series (The)</w:t>
      </w:r>
      <w:r w:rsidRPr="00103289">
        <w:rPr>
          <w:rFonts w:ascii="Times New Roman" w:hAnsi="Times New Roman"/>
        </w:rPr>
        <w:t xml:space="preserve"> </w:t>
      </w:r>
    </w:p>
    <w:p w14:paraId="2809B218" w14:textId="668DF0FF" w:rsidR="006D6646" w:rsidRPr="00103289" w:rsidRDefault="006D664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Billie Holiday’s Greatest Hits</w:t>
      </w:r>
      <w:r w:rsidRPr="00103289">
        <w:rPr>
          <w:rFonts w:ascii="Times New Roman" w:hAnsi="Times New Roman"/>
        </w:rPr>
        <w:t xml:space="preserve"> </w:t>
      </w:r>
    </w:p>
    <w:p w14:paraId="1702179E" w14:textId="77777777" w:rsidR="001C5B0C" w:rsidRPr="00103289" w:rsidRDefault="001C5B0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Billie Holiday Sings Standards</w:t>
      </w:r>
      <w:r w:rsidRPr="00103289">
        <w:rPr>
          <w:rFonts w:ascii="Times New Roman" w:hAnsi="Times New Roman"/>
        </w:rPr>
        <w:t xml:space="preserve"> </w:t>
      </w:r>
    </w:p>
    <w:p w14:paraId="4650B428" w14:textId="4673DF86" w:rsidR="004813C0" w:rsidRPr="00103289" w:rsidRDefault="004813C0" w:rsidP="004813C0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BILLIE HOLIDAY Sings Standards</w:t>
      </w:r>
      <w:r w:rsidRPr="00103289">
        <w:rPr>
          <w:rFonts w:ascii="Times New Roman" w:hAnsi="Times New Roman"/>
        </w:rPr>
        <w:t xml:space="preserve"> (Jazz Masters </w:t>
      </w:r>
      <w:r w:rsidR="00900BBC" w:rsidRPr="00103289">
        <w:rPr>
          <w:rFonts w:ascii="Times New Roman" w:hAnsi="Times New Roman"/>
        </w:rPr>
        <w:t>#</w:t>
      </w:r>
      <w:r w:rsidRPr="00103289">
        <w:rPr>
          <w:rFonts w:ascii="Times New Roman" w:hAnsi="Times New Roman"/>
        </w:rPr>
        <w:t>47)</w:t>
      </w:r>
    </w:p>
    <w:p w14:paraId="211C3F5F" w14:textId="77777777" w:rsidR="00492FE2" w:rsidRPr="00103289" w:rsidRDefault="00492FE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Billie Holiday Story, The</w:t>
      </w:r>
      <w:r w:rsidRPr="00103289">
        <w:rPr>
          <w:rFonts w:ascii="Times New Roman" w:hAnsi="Times New Roman"/>
        </w:rPr>
        <w:t xml:space="preserve"> </w:t>
      </w:r>
    </w:p>
    <w:p w14:paraId="53B7D502" w14:textId="77777777" w:rsidR="00EA2CFF" w:rsidRPr="00103289" w:rsidRDefault="00EA2CF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Golden Hits</w:t>
      </w:r>
      <w:r w:rsidRPr="00103289">
        <w:rPr>
          <w:rFonts w:ascii="Times New Roman" w:hAnsi="Times New Roman"/>
        </w:rPr>
        <w:t xml:space="preserve"> </w:t>
      </w:r>
    </w:p>
    <w:p w14:paraId="4E73A217" w14:textId="0DE5DD9F" w:rsidR="00412DB3" w:rsidRPr="00103289" w:rsidRDefault="00412DB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 xml:space="preserve">Jazz Masters </w:t>
      </w:r>
      <w:r w:rsidR="00900BBC" w:rsidRPr="00103289">
        <w:rPr>
          <w:rFonts w:ascii="Times New Roman" w:hAnsi="Times New Roman"/>
          <w:u w:val="single"/>
        </w:rPr>
        <w:t>#</w:t>
      </w:r>
      <w:r w:rsidRPr="00103289">
        <w:rPr>
          <w:rFonts w:ascii="Times New Roman" w:hAnsi="Times New Roman"/>
          <w:u w:val="single"/>
        </w:rPr>
        <w:t>12</w:t>
      </w:r>
      <w:r w:rsidRPr="00103289">
        <w:rPr>
          <w:rFonts w:ascii="Times New Roman" w:hAnsi="Times New Roman"/>
        </w:rPr>
        <w:t xml:space="preserve"> </w:t>
      </w:r>
    </w:p>
    <w:p w14:paraId="1B1299D7" w14:textId="77777777" w:rsidR="005E3478" w:rsidRPr="00103289" w:rsidRDefault="005E3478" w:rsidP="005E347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Lady’s Decca Days</w:t>
      </w:r>
      <w:r w:rsidRPr="00103289">
        <w:rPr>
          <w:rFonts w:ascii="Times New Roman" w:hAnsi="Times New Roman"/>
        </w:rPr>
        <w:t xml:space="preserve"> </w:t>
      </w:r>
    </w:p>
    <w:p w14:paraId="451E2991" w14:textId="27EC5677" w:rsidR="00F82EE5" w:rsidRPr="00103289" w:rsidRDefault="00F82EE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Legends of Music</w:t>
      </w:r>
      <w:r w:rsidRPr="00103289">
        <w:rPr>
          <w:rFonts w:ascii="Times New Roman" w:hAnsi="Times New Roman"/>
        </w:rPr>
        <w:t xml:space="preserve"> </w:t>
      </w:r>
    </w:p>
    <w:p w14:paraId="312D7804" w14:textId="77777777" w:rsidR="00160DC1" w:rsidRPr="00103289" w:rsidRDefault="003647D7" w:rsidP="00160DC1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Priceless Jazz Collection</w:t>
      </w:r>
      <w:r w:rsidR="008B33CB" w:rsidRPr="00103289">
        <w:rPr>
          <w:rFonts w:ascii="Times New Roman" w:hAnsi="Times New Roman"/>
        </w:rPr>
        <w:t xml:space="preserve"> </w:t>
      </w:r>
    </w:p>
    <w:p w14:paraId="3C39E664" w14:textId="14486C7D" w:rsidR="00C263BC" w:rsidRPr="00103289" w:rsidRDefault="004E5EAF" w:rsidP="005E347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Quintessential Billie Holiday (The) Vol. 1 1933-1935</w:t>
      </w:r>
      <w:r w:rsidR="00C263BC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</w:t>
      </w:r>
    </w:p>
    <w:p w14:paraId="7155F855" w14:textId="1AEAC951" w:rsidR="005E3478" w:rsidRPr="00103289" w:rsidRDefault="005E3478" w:rsidP="005E347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 xml:space="preserve">Songs for </w:t>
      </w:r>
      <w:proofErr w:type="spellStart"/>
      <w:r w:rsidRPr="00103289">
        <w:rPr>
          <w:rFonts w:ascii="Times New Roman" w:hAnsi="Times New Roman"/>
          <w:u w:val="single"/>
        </w:rPr>
        <w:t>Distingue</w:t>
      </w:r>
      <w:proofErr w:type="spellEnd"/>
      <w:r w:rsidRPr="00103289">
        <w:rPr>
          <w:rFonts w:ascii="Times New Roman" w:hAnsi="Times New Roman"/>
          <w:u w:val="single"/>
        </w:rPr>
        <w:t xml:space="preserve"> Lovers </w:t>
      </w:r>
      <w:r w:rsidRPr="00103289">
        <w:rPr>
          <w:rFonts w:ascii="Times New Roman" w:hAnsi="Times New Roman"/>
        </w:rPr>
        <w:t xml:space="preserve"> </w:t>
      </w:r>
    </w:p>
    <w:p w14:paraId="38621136" w14:textId="33A48142" w:rsidR="00C70824" w:rsidRPr="00103289" w:rsidRDefault="00C7082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World of Billie Holiday</w:t>
      </w:r>
      <w:r w:rsidRPr="00103289">
        <w:rPr>
          <w:rFonts w:ascii="Times New Roman" w:hAnsi="Times New Roman"/>
        </w:rPr>
        <w:t xml:space="preserve"> </w:t>
      </w:r>
    </w:p>
    <w:p w14:paraId="253B23B4" w14:textId="324E9CA5" w:rsidR="00E434D1" w:rsidRPr="00103289" w:rsidRDefault="00E434D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Hooker, John Lee:  </w:t>
      </w:r>
      <w:r w:rsidRPr="00103289">
        <w:rPr>
          <w:rFonts w:ascii="Times New Roman" w:hAnsi="Times New Roman"/>
          <w:u w:val="single"/>
        </w:rPr>
        <w:t>Best of John Lee Hooker (The)</w:t>
      </w:r>
      <w:r w:rsidRPr="00103289">
        <w:rPr>
          <w:rFonts w:ascii="Times New Roman" w:hAnsi="Times New Roman"/>
        </w:rPr>
        <w:t xml:space="preserve"> </w:t>
      </w:r>
      <w:r w:rsidR="000F46DD" w:rsidRPr="00103289">
        <w:rPr>
          <w:rFonts w:ascii="Times New Roman" w:hAnsi="Times New Roman"/>
        </w:rPr>
        <w:t>(1965</w:t>
      </w:r>
      <w:r w:rsidR="006B5A30" w:rsidRPr="00103289">
        <w:rPr>
          <w:rFonts w:ascii="Times New Roman" w:hAnsi="Times New Roman"/>
        </w:rPr>
        <w:t>-</w:t>
      </w:r>
      <w:r w:rsidR="000F46DD" w:rsidRPr="00103289">
        <w:rPr>
          <w:rFonts w:ascii="Times New Roman" w:hAnsi="Times New Roman"/>
        </w:rPr>
        <w:t xml:space="preserve">1974) </w:t>
      </w:r>
    </w:p>
    <w:p w14:paraId="68D5771F" w14:textId="77777777" w:rsidR="00A542C1" w:rsidRPr="00103289" w:rsidRDefault="00A542C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Hooker, John Lee:  </w:t>
      </w:r>
      <w:r w:rsidRPr="00103289">
        <w:rPr>
          <w:rFonts w:ascii="Times New Roman" w:hAnsi="Times New Roman"/>
          <w:u w:val="single"/>
        </w:rPr>
        <w:t xml:space="preserve">Déjà </w:t>
      </w:r>
      <w:r w:rsidR="00983AC4" w:rsidRPr="00103289">
        <w:rPr>
          <w:rFonts w:ascii="Times New Roman" w:hAnsi="Times New Roman"/>
          <w:u w:val="single"/>
        </w:rPr>
        <w:t>V</w:t>
      </w:r>
      <w:r w:rsidRPr="00103289">
        <w:rPr>
          <w:rFonts w:ascii="Times New Roman" w:hAnsi="Times New Roman"/>
          <w:u w:val="single"/>
        </w:rPr>
        <w:t>u Modern Times</w:t>
      </w:r>
      <w:r w:rsidRPr="00103289">
        <w:rPr>
          <w:rFonts w:ascii="Times New Roman" w:hAnsi="Times New Roman"/>
        </w:rPr>
        <w:t xml:space="preserve"> </w:t>
      </w:r>
    </w:p>
    <w:p w14:paraId="6047CC15" w14:textId="77777777" w:rsidR="001E2627" w:rsidRPr="00103289" w:rsidRDefault="001E262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Hooker, John Lee:  </w:t>
      </w:r>
      <w:r w:rsidRPr="00103289">
        <w:rPr>
          <w:rFonts w:ascii="Times New Roman" w:hAnsi="Times New Roman"/>
          <w:u w:val="single"/>
        </w:rPr>
        <w:t>Profile</w:t>
      </w:r>
      <w:r w:rsidRPr="00103289">
        <w:rPr>
          <w:rFonts w:ascii="Times New Roman" w:hAnsi="Times New Roman"/>
        </w:rPr>
        <w:t xml:space="preserve"> </w:t>
      </w:r>
    </w:p>
    <w:p w14:paraId="3D6D2A14" w14:textId="77777777" w:rsidR="00BA2B7B" w:rsidRPr="00103289" w:rsidRDefault="00BA2B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Hope, Bob:  </w:t>
      </w:r>
      <w:r w:rsidRPr="00103289">
        <w:rPr>
          <w:rFonts w:ascii="Times New Roman" w:hAnsi="Times New Roman"/>
          <w:u w:val="single"/>
        </w:rPr>
        <w:t>Thanks for the Memories</w:t>
      </w:r>
      <w:r w:rsidRPr="00103289">
        <w:rPr>
          <w:rFonts w:ascii="Times New Roman" w:hAnsi="Times New Roman"/>
        </w:rPr>
        <w:t xml:space="preserve"> </w:t>
      </w:r>
    </w:p>
    <w:p w14:paraId="1FF4230D" w14:textId="77777777" w:rsidR="00823155" w:rsidRPr="00103289" w:rsidRDefault="0082315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Horn, Shirley:  </w:t>
      </w:r>
      <w:r w:rsidRPr="00103289">
        <w:rPr>
          <w:rFonts w:ascii="Times New Roman" w:hAnsi="Times New Roman"/>
          <w:u w:val="single"/>
        </w:rPr>
        <w:t>You Won’t Forget Me</w:t>
      </w:r>
      <w:r w:rsidRPr="00103289">
        <w:rPr>
          <w:rFonts w:ascii="Times New Roman" w:hAnsi="Times New Roman"/>
        </w:rPr>
        <w:t xml:space="preserve"> </w:t>
      </w:r>
    </w:p>
    <w:p w14:paraId="73F15EC5" w14:textId="77777777" w:rsidR="003A43BB" w:rsidRPr="00103289" w:rsidRDefault="003A43B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Horne, Lena:  </w:t>
      </w:r>
      <w:r w:rsidRPr="00103289">
        <w:rPr>
          <w:rFonts w:ascii="Times New Roman" w:hAnsi="Times New Roman"/>
          <w:u w:val="single"/>
        </w:rPr>
        <w:t>Biography</w:t>
      </w:r>
      <w:r w:rsidRPr="00103289">
        <w:rPr>
          <w:rFonts w:ascii="Times New Roman" w:hAnsi="Times New Roman"/>
        </w:rPr>
        <w:t xml:space="preserve"> </w:t>
      </w:r>
    </w:p>
    <w:p w14:paraId="0DCD9C7D" w14:textId="5E0F2676" w:rsidR="00983A17" w:rsidRPr="00103289" w:rsidRDefault="00983A1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Horne, Lena:  </w:t>
      </w:r>
      <w:r w:rsidRPr="00103289">
        <w:rPr>
          <w:rFonts w:ascii="Times New Roman" w:hAnsi="Times New Roman"/>
          <w:u w:val="single"/>
        </w:rPr>
        <w:t>Forever Gold</w:t>
      </w:r>
      <w:r w:rsidRPr="00103289">
        <w:rPr>
          <w:rFonts w:ascii="Times New Roman" w:hAnsi="Times New Roman"/>
        </w:rPr>
        <w:t xml:space="preserve"> </w:t>
      </w:r>
      <w:r w:rsidR="0099200E" w:rsidRPr="00103289">
        <w:rPr>
          <w:rFonts w:ascii="Times New Roman" w:hAnsi="Times New Roman"/>
        </w:rPr>
        <w:t xml:space="preserve">(2 copies) </w:t>
      </w:r>
    </w:p>
    <w:p w14:paraId="23F910B3" w14:textId="77777777" w:rsidR="006D16E6" w:rsidRPr="00103289" w:rsidRDefault="006D16E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Horne, Lena:  </w:t>
      </w:r>
      <w:r w:rsidRPr="00103289">
        <w:rPr>
          <w:rFonts w:ascii="Times New Roman" w:hAnsi="Times New Roman"/>
          <w:u w:val="single"/>
        </w:rPr>
        <w:t>When I Fall in Love</w:t>
      </w:r>
    </w:p>
    <w:p w14:paraId="160A6E7F" w14:textId="495665B1" w:rsidR="00A706EE" w:rsidRPr="00103289" w:rsidRDefault="00A706E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Houston, Whitney:  </w:t>
      </w:r>
      <w:r w:rsidRPr="00103289">
        <w:rPr>
          <w:rFonts w:ascii="Times New Roman" w:hAnsi="Times New Roman"/>
          <w:u w:val="single"/>
        </w:rPr>
        <w:t>The Greatest Hits</w:t>
      </w:r>
      <w:r w:rsidRPr="00103289">
        <w:rPr>
          <w:rFonts w:ascii="Times New Roman" w:hAnsi="Times New Roman"/>
        </w:rPr>
        <w:t xml:space="preserve"> (2 CDs) </w:t>
      </w:r>
    </w:p>
    <w:p w14:paraId="7215F314" w14:textId="70A8C7EB" w:rsidR="00C926FC" w:rsidRPr="00103289" w:rsidRDefault="00C926FC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Howlin</w:t>
      </w:r>
      <w:proofErr w:type="spellEnd"/>
      <w:r w:rsidRPr="00103289">
        <w:rPr>
          <w:rFonts w:ascii="Times New Roman" w:hAnsi="Times New Roman"/>
        </w:rPr>
        <w:t xml:space="preserve">’ Wolf:  </w:t>
      </w:r>
      <w:r w:rsidRPr="00103289">
        <w:rPr>
          <w:rFonts w:ascii="Times New Roman" w:hAnsi="Times New Roman"/>
          <w:u w:val="single"/>
        </w:rPr>
        <w:t xml:space="preserve">My Mine is </w:t>
      </w:r>
      <w:proofErr w:type="spellStart"/>
      <w:r w:rsidRPr="00103289">
        <w:rPr>
          <w:rFonts w:ascii="Times New Roman" w:hAnsi="Times New Roman"/>
          <w:u w:val="single"/>
        </w:rPr>
        <w:t>Ramblin</w:t>
      </w:r>
      <w:proofErr w:type="spellEnd"/>
      <w:r w:rsidRPr="00103289">
        <w:rPr>
          <w:rFonts w:ascii="Times New Roman" w:hAnsi="Times New Roman"/>
          <w:u w:val="single"/>
        </w:rPr>
        <w:t>’</w:t>
      </w:r>
      <w:r w:rsidRPr="00103289">
        <w:rPr>
          <w:rFonts w:ascii="Times New Roman" w:hAnsi="Times New Roman"/>
        </w:rPr>
        <w:t xml:space="preserve"> </w:t>
      </w:r>
    </w:p>
    <w:p w14:paraId="250259BA" w14:textId="4597F81B" w:rsidR="00906B8F" w:rsidRPr="00103289" w:rsidRDefault="00906B8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Ink Spots:  </w:t>
      </w:r>
      <w:r w:rsidRPr="00103289">
        <w:rPr>
          <w:rFonts w:ascii="Times New Roman" w:hAnsi="Times New Roman"/>
          <w:u w:val="single"/>
        </w:rPr>
        <w:t>Their Greatest Hits and Finest Performances</w:t>
      </w:r>
      <w:r w:rsidRPr="00103289">
        <w:rPr>
          <w:rFonts w:ascii="Times New Roman" w:hAnsi="Times New Roman"/>
        </w:rPr>
        <w:t xml:space="preserve"> (3 CDs) Reader’s Digest </w:t>
      </w:r>
    </w:p>
    <w:p w14:paraId="6638FEF9" w14:textId="77777777" w:rsidR="00E5103D" w:rsidRPr="00103289" w:rsidRDefault="00E5103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Isaac Vern:  </w:t>
      </w:r>
      <w:r w:rsidRPr="00103289">
        <w:rPr>
          <w:rFonts w:ascii="Times New Roman" w:hAnsi="Times New Roman"/>
          <w:u w:val="single"/>
        </w:rPr>
        <w:t>Live! Downstairs San Antonio Rose</w:t>
      </w:r>
      <w:r w:rsidRPr="00103289">
        <w:rPr>
          <w:rFonts w:ascii="Times New Roman" w:hAnsi="Times New Roman"/>
        </w:rPr>
        <w:t xml:space="preserve"> </w:t>
      </w:r>
    </w:p>
    <w:p w14:paraId="339A7E75" w14:textId="77777777" w:rsidR="00DD391E" w:rsidRPr="00103289" w:rsidRDefault="00DD391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Jackson, Mahalia:  </w:t>
      </w:r>
      <w:r w:rsidRPr="00103289">
        <w:rPr>
          <w:rFonts w:ascii="Times New Roman" w:hAnsi="Times New Roman"/>
          <w:u w:val="single"/>
        </w:rPr>
        <w:t>Gospels, Spirituals, &amp; Hymns</w:t>
      </w:r>
      <w:r w:rsidRPr="00103289">
        <w:rPr>
          <w:rFonts w:ascii="Times New Roman" w:hAnsi="Times New Roman"/>
        </w:rPr>
        <w:t xml:space="preserve"> (Disc One) </w:t>
      </w:r>
    </w:p>
    <w:p w14:paraId="3920709F" w14:textId="6DFB2063" w:rsidR="0046545B" w:rsidRPr="00103289" w:rsidRDefault="0046545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Jackson, Michael:  </w:t>
      </w:r>
      <w:r w:rsidRPr="00103289">
        <w:rPr>
          <w:rFonts w:ascii="Times New Roman" w:hAnsi="Times New Roman"/>
          <w:u w:val="single"/>
        </w:rPr>
        <w:t>Immortal</w:t>
      </w:r>
      <w:r w:rsidRPr="00103289">
        <w:rPr>
          <w:rFonts w:ascii="Times New Roman" w:hAnsi="Times New Roman"/>
        </w:rPr>
        <w:t xml:space="preserve"> (2 CDs) </w:t>
      </w:r>
    </w:p>
    <w:p w14:paraId="1CE62030" w14:textId="7D9E333C" w:rsidR="001771BC" w:rsidRPr="00103289" w:rsidRDefault="001771BC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Jackson, Michael:  </w:t>
      </w:r>
      <w:r w:rsidRPr="00103289">
        <w:rPr>
          <w:rFonts w:ascii="Times New Roman" w:hAnsi="Times New Roman"/>
          <w:u w:val="single"/>
        </w:rPr>
        <w:t xml:space="preserve">Michael Jackson Number 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F22CD7" w14:textId="0BAD92D1" w:rsidR="00EA0DF3" w:rsidRPr="00103289" w:rsidRDefault="00EA0DF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James, Bob:  </w:t>
      </w:r>
      <w:proofErr w:type="spellStart"/>
      <w:r w:rsidRPr="00103289">
        <w:rPr>
          <w:rFonts w:ascii="Times New Roman" w:hAnsi="Times New Roman"/>
          <w:u w:val="single"/>
        </w:rPr>
        <w:t>Playin</w:t>
      </w:r>
      <w:proofErr w:type="spellEnd"/>
      <w:r w:rsidRPr="00103289">
        <w:rPr>
          <w:rFonts w:ascii="Times New Roman" w:hAnsi="Times New Roman"/>
          <w:u w:val="single"/>
        </w:rPr>
        <w:t>’ Hooky</w:t>
      </w:r>
      <w:r w:rsidRPr="00103289">
        <w:rPr>
          <w:rFonts w:ascii="Times New Roman" w:hAnsi="Times New Roman"/>
        </w:rPr>
        <w:t xml:space="preserve"> </w:t>
      </w:r>
    </w:p>
    <w:p w14:paraId="0DAF01E2" w14:textId="77777777" w:rsidR="00A7607A" w:rsidRPr="00103289" w:rsidRDefault="00A7607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James, Bob:  </w:t>
      </w:r>
      <w:r w:rsidRPr="00103289">
        <w:rPr>
          <w:rFonts w:ascii="Times New Roman" w:hAnsi="Times New Roman"/>
          <w:u w:val="single"/>
        </w:rPr>
        <w:t>Three</w:t>
      </w:r>
      <w:r w:rsidRPr="00103289">
        <w:rPr>
          <w:rFonts w:ascii="Times New Roman" w:hAnsi="Times New Roman"/>
        </w:rPr>
        <w:t xml:space="preserve"> </w:t>
      </w:r>
    </w:p>
    <w:p w14:paraId="3EECF286" w14:textId="74AD5C82" w:rsidR="00134327" w:rsidRPr="00103289" w:rsidRDefault="0013432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James, Bob &amp; David Sanborn:  </w:t>
      </w:r>
      <w:r w:rsidRPr="00103289">
        <w:rPr>
          <w:rFonts w:ascii="Times New Roman" w:hAnsi="Times New Roman"/>
          <w:u w:val="single"/>
        </w:rPr>
        <w:t>Double Vision</w:t>
      </w:r>
      <w:r w:rsidRPr="00103289">
        <w:rPr>
          <w:rFonts w:ascii="Times New Roman" w:hAnsi="Times New Roman"/>
        </w:rPr>
        <w:t xml:space="preserve"> </w:t>
      </w:r>
      <w:r w:rsidR="00220E21" w:rsidRPr="00103289">
        <w:rPr>
          <w:rFonts w:ascii="Times New Roman" w:hAnsi="Times New Roman"/>
        </w:rPr>
        <w:t xml:space="preserve">(2 copies) </w:t>
      </w:r>
    </w:p>
    <w:p w14:paraId="0DE80369" w14:textId="62890E0D" w:rsidR="00784DDE" w:rsidRPr="00103289" w:rsidRDefault="00784DD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Jarreau, Al:  </w:t>
      </w:r>
      <w:r w:rsidRPr="00103289">
        <w:rPr>
          <w:rFonts w:ascii="Times New Roman" w:hAnsi="Times New Roman"/>
          <w:u w:val="single"/>
        </w:rPr>
        <w:t>Best of Al Jarreau</w:t>
      </w:r>
      <w:r w:rsidRPr="00103289">
        <w:rPr>
          <w:rFonts w:ascii="Times New Roman" w:hAnsi="Times New Roman"/>
        </w:rPr>
        <w:t xml:space="preserve"> </w:t>
      </w:r>
    </w:p>
    <w:p w14:paraId="18D7917D" w14:textId="77777777" w:rsidR="0092304F" w:rsidRPr="00103289" w:rsidRDefault="0092304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Jarreau, Al:  </w:t>
      </w:r>
      <w:r w:rsidRPr="00103289">
        <w:rPr>
          <w:rFonts w:ascii="Times New Roman" w:hAnsi="Times New Roman"/>
          <w:u w:val="single"/>
        </w:rPr>
        <w:t>L is for Lover</w:t>
      </w:r>
      <w:r w:rsidRPr="00103289">
        <w:rPr>
          <w:rFonts w:ascii="Times New Roman" w:hAnsi="Times New Roman"/>
        </w:rPr>
        <w:t xml:space="preserve"> </w:t>
      </w:r>
    </w:p>
    <w:p w14:paraId="21A51D91" w14:textId="7E1B6D9D" w:rsidR="00400DD5" w:rsidRPr="00103289" w:rsidRDefault="00400DD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Jarreau, Al:  </w:t>
      </w:r>
      <w:proofErr w:type="spellStart"/>
      <w:r w:rsidRPr="00103289">
        <w:rPr>
          <w:rFonts w:ascii="Times New Roman" w:hAnsi="Times New Roman"/>
          <w:u w:val="single"/>
        </w:rPr>
        <w:t>Midnite</w:t>
      </w:r>
      <w:proofErr w:type="spellEnd"/>
      <w:r w:rsidRPr="00103289">
        <w:rPr>
          <w:rFonts w:ascii="Times New Roman" w:hAnsi="Times New Roman"/>
          <w:u w:val="single"/>
        </w:rPr>
        <w:t xml:space="preserve"> – Jazz &amp; Blues Collection</w:t>
      </w:r>
      <w:r w:rsidRPr="00103289">
        <w:rPr>
          <w:rFonts w:ascii="Times New Roman" w:hAnsi="Times New Roman"/>
        </w:rPr>
        <w:t xml:space="preserve"> </w:t>
      </w:r>
    </w:p>
    <w:p w14:paraId="20F520AF" w14:textId="4F12DC95" w:rsidR="005F51AA" w:rsidRPr="00103289" w:rsidRDefault="005F51A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Jarrett, Keith:  </w:t>
      </w:r>
      <w:r w:rsidRPr="00103289">
        <w:rPr>
          <w:rFonts w:ascii="Times New Roman" w:hAnsi="Times New Roman"/>
          <w:u w:val="single"/>
        </w:rPr>
        <w:t xml:space="preserve">Fort </w:t>
      </w:r>
      <w:proofErr w:type="spellStart"/>
      <w:r w:rsidRPr="00103289">
        <w:rPr>
          <w:rFonts w:ascii="Times New Roman" w:hAnsi="Times New Roman"/>
          <w:u w:val="single"/>
        </w:rPr>
        <w:t>Yawuh</w:t>
      </w:r>
      <w:proofErr w:type="spellEnd"/>
      <w:r w:rsidRPr="00103289">
        <w:rPr>
          <w:rFonts w:ascii="Times New Roman" w:hAnsi="Times New Roman"/>
        </w:rPr>
        <w:t xml:space="preserve"> </w:t>
      </w:r>
    </w:p>
    <w:p w14:paraId="7A9ADDA6" w14:textId="20F8FBC0" w:rsidR="00541B27" w:rsidRPr="00541B27" w:rsidRDefault="00541B27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Jarrett, Keith:  </w:t>
      </w:r>
      <w:r>
        <w:rPr>
          <w:rFonts w:ascii="Times New Roman" w:hAnsi="Times New Roman"/>
          <w:u w:val="single"/>
        </w:rPr>
        <w:t>My Song</w:t>
      </w:r>
      <w:r>
        <w:rPr>
          <w:rFonts w:ascii="Times New Roman" w:hAnsi="Times New Roman"/>
        </w:rPr>
        <w:t xml:space="preserve"> </w:t>
      </w:r>
    </w:p>
    <w:p w14:paraId="73A2D21F" w14:textId="6972F7D7" w:rsidR="00691390" w:rsidRPr="00103289" w:rsidRDefault="0069139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Jarrett, Keith:  </w:t>
      </w:r>
      <w:r w:rsidRPr="00103289">
        <w:rPr>
          <w:rFonts w:ascii="Times New Roman" w:hAnsi="Times New Roman"/>
          <w:u w:val="single"/>
        </w:rPr>
        <w:t>Standards, Vol. 2</w:t>
      </w:r>
      <w:r w:rsidRPr="00103289">
        <w:rPr>
          <w:rFonts w:ascii="Times New Roman" w:hAnsi="Times New Roman"/>
        </w:rPr>
        <w:t xml:space="preserve"> </w:t>
      </w:r>
    </w:p>
    <w:p w14:paraId="76F39CDB" w14:textId="13BDCE5F" w:rsidR="003108F7" w:rsidRPr="00103289" w:rsidRDefault="003108F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 Caliente:  </w:t>
      </w:r>
      <w:r w:rsidRPr="00103289">
        <w:rPr>
          <w:rFonts w:ascii="Times New Roman" w:hAnsi="Times New Roman"/>
          <w:u w:val="single"/>
        </w:rPr>
        <w:t>The Hottest Licks of Cuban Jazz</w:t>
      </w:r>
      <w:r w:rsidRPr="00103289">
        <w:rPr>
          <w:rFonts w:ascii="Times New Roman" w:hAnsi="Times New Roman"/>
        </w:rPr>
        <w:t xml:space="preserve"> (</w:t>
      </w:r>
      <w:proofErr w:type="spellStart"/>
      <w:r w:rsidRPr="00103289">
        <w:rPr>
          <w:rFonts w:ascii="Times New Roman" w:hAnsi="Times New Roman"/>
        </w:rPr>
        <w:t>Chucho</w:t>
      </w:r>
      <w:proofErr w:type="spellEnd"/>
      <w:r w:rsidRPr="00103289">
        <w:rPr>
          <w:rFonts w:ascii="Times New Roman" w:hAnsi="Times New Roman"/>
        </w:rPr>
        <w:t xml:space="preserve"> Valdes) </w:t>
      </w:r>
    </w:p>
    <w:p w14:paraId="7AD5821A" w14:textId="77777777" w:rsidR="00764AA8" w:rsidRPr="00103289" w:rsidRDefault="00764A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 Mechanics (The):  </w:t>
      </w:r>
      <w:r w:rsidRPr="00103289">
        <w:rPr>
          <w:rFonts w:ascii="Times New Roman" w:hAnsi="Times New Roman"/>
          <w:u w:val="single"/>
        </w:rPr>
        <w:t>Current Events</w:t>
      </w:r>
      <w:r w:rsidRPr="00103289">
        <w:rPr>
          <w:rFonts w:ascii="Times New Roman" w:hAnsi="Times New Roman"/>
        </w:rPr>
        <w:t xml:space="preserve"> (Canadian)</w:t>
      </w:r>
    </w:p>
    <w:p w14:paraId="6BED2C15" w14:textId="77777777" w:rsidR="00667366" w:rsidRPr="00103289" w:rsidRDefault="0066736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JESUS CHRIST SUPERSTAR (2 CDs)</w:t>
      </w:r>
    </w:p>
    <w:p w14:paraId="04C11F96" w14:textId="71408B14" w:rsidR="00BF3000" w:rsidRPr="00103289" w:rsidRDefault="00BF300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Jim &amp; Tonic:  </w:t>
      </w:r>
      <w:r w:rsidRPr="00103289">
        <w:rPr>
          <w:rFonts w:ascii="Times New Roman" w:hAnsi="Times New Roman"/>
          <w:u w:val="single"/>
        </w:rPr>
        <w:t xml:space="preserve">the </w:t>
      </w:r>
      <w:proofErr w:type="spellStart"/>
      <w:r w:rsidRPr="00103289">
        <w:rPr>
          <w:rFonts w:ascii="Times New Roman" w:hAnsi="Times New Roman"/>
          <w:u w:val="single"/>
        </w:rPr>
        <w:t>dunrobin</w:t>
      </w:r>
      <w:proofErr w:type="spellEnd"/>
      <w:r w:rsidRPr="00103289">
        <w:rPr>
          <w:rFonts w:ascii="Times New Roman" w:hAnsi="Times New Roman"/>
          <w:u w:val="single"/>
        </w:rPr>
        <w:t xml:space="preserve"> session</w:t>
      </w:r>
      <w:r w:rsidRPr="00103289">
        <w:rPr>
          <w:rFonts w:ascii="Times New Roman" w:hAnsi="Times New Roman"/>
        </w:rPr>
        <w:t xml:space="preserve"> </w:t>
      </w:r>
      <w:r w:rsidR="004420EC" w:rsidRPr="00103289">
        <w:rPr>
          <w:rFonts w:ascii="Times New Roman" w:hAnsi="Times New Roman"/>
        </w:rPr>
        <w:t>(defective - lots of static)</w:t>
      </w:r>
      <w:r w:rsidR="0036471D" w:rsidRPr="00103289">
        <w:rPr>
          <w:rFonts w:ascii="Times New Roman" w:hAnsi="Times New Roman"/>
        </w:rPr>
        <w:t xml:space="preserve"> </w:t>
      </w:r>
      <w:r w:rsidR="003D10E8" w:rsidRPr="00103289">
        <w:rPr>
          <w:rFonts w:ascii="Times New Roman" w:hAnsi="Times New Roman"/>
        </w:rPr>
        <w:t>***</w:t>
      </w:r>
    </w:p>
    <w:p w14:paraId="7FE57E00" w14:textId="44184AD7" w:rsidR="00CA1416" w:rsidRPr="00940503" w:rsidRDefault="00CA1416" w:rsidP="009B1EA2">
      <w:pPr>
        <w:rPr>
          <w:rFonts w:ascii="Times New Roman" w:hAnsi="Times New Roman"/>
          <w:lang w:val="it-IT"/>
        </w:rPr>
      </w:pPr>
      <w:r w:rsidRPr="00940503">
        <w:rPr>
          <w:rFonts w:ascii="Times New Roman" w:hAnsi="Times New Roman"/>
          <w:lang w:val="it-IT"/>
        </w:rPr>
        <w:t xml:space="preserve">Jobim, Antonio Carlos:  </w:t>
      </w:r>
      <w:r w:rsidRPr="00940503">
        <w:rPr>
          <w:rFonts w:ascii="Times New Roman" w:hAnsi="Times New Roman"/>
          <w:u w:val="single"/>
          <w:lang w:val="it-IT"/>
        </w:rPr>
        <w:t xml:space="preserve">The </w:t>
      </w:r>
      <w:proofErr w:type="spellStart"/>
      <w:r w:rsidRPr="00940503">
        <w:rPr>
          <w:rFonts w:ascii="Times New Roman" w:hAnsi="Times New Roman"/>
          <w:u w:val="single"/>
          <w:lang w:val="it-IT"/>
        </w:rPr>
        <w:t>Essential</w:t>
      </w:r>
      <w:proofErr w:type="spellEnd"/>
      <w:r w:rsidRPr="00940503">
        <w:rPr>
          <w:rFonts w:ascii="Times New Roman" w:hAnsi="Times New Roman"/>
          <w:u w:val="single"/>
          <w:lang w:val="it-IT"/>
        </w:rPr>
        <w:t xml:space="preserve"> Antonio Carlos Jobim</w:t>
      </w:r>
      <w:r w:rsidRPr="00940503">
        <w:rPr>
          <w:rFonts w:ascii="Times New Roman" w:hAnsi="Times New Roman"/>
          <w:lang w:val="it-IT"/>
        </w:rPr>
        <w:t xml:space="preserve"> </w:t>
      </w:r>
      <w:r w:rsidR="00870704" w:rsidRPr="00940503">
        <w:rPr>
          <w:rFonts w:ascii="Times New Roman" w:hAnsi="Times New Roman"/>
          <w:lang w:val="it-IT"/>
        </w:rPr>
        <w:t xml:space="preserve">(2 copies) </w:t>
      </w:r>
    </w:p>
    <w:p w14:paraId="53969F05" w14:textId="19B90B53" w:rsidR="00406C91" w:rsidRPr="00103289" w:rsidRDefault="00406C9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John, Elton:  </w:t>
      </w:r>
      <w:r w:rsidRPr="00103289">
        <w:rPr>
          <w:rFonts w:ascii="Times New Roman" w:hAnsi="Times New Roman"/>
          <w:u w:val="single"/>
        </w:rPr>
        <w:t>Dream Ticket – Four Destinations</w:t>
      </w:r>
      <w:r w:rsidRPr="00103289">
        <w:rPr>
          <w:rFonts w:ascii="Times New Roman" w:hAnsi="Times New Roman"/>
        </w:rPr>
        <w:t xml:space="preserve"> (4 DVDs) </w:t>
      </w:r>
    </w:p>
    <w:p w14:paraId="62DE9F22" w14:textId="6C42A3E6" w:rsidR="00574A2C" w:rsidRPr="00103289" w:rsidRDefault="00574A2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John, Elton:  </w:t>
      </w:r>
      <w:r w:rsidRPr="00103289">
        <w:rPr>
          <w:rFonts w:ascii="Times New Roman" w:hAnsi="Times New Roman"/>
          <w:u w:val="single"/>
        </w:rPr>
        <w:t>Elton John Greatest Hits 1970-2002</w:t>
      </w:r>
      <w:r w:rsidRPr="00103289">
        <w:rPr>
          <w:rFonts w:ascii="Times New Roman" w:hAnsi="Times New Roman"/>
        </w:rPr>
        <w:t xml:space="preserve"> </w:t>
      </w:r>
      <w:r w:rsidR="002B30DC" w:rsidRPr="00103289">
        <w:rPr>
          <w:rFonts w:ascii="Times New Roman" w:hAnsi="Times New Roman"/>
        </w:rPr>
        <w:t xml:space="preserve">(2 CDs) </w:t>
      </w:r>
      <w:r w:rsidRPr="00103289">
        <w:rPr>
          <w:rFonts w:ascii="Times New Roman" w:hAnsi="Times New Roman"/>
        </w:rPr>
        <w:t xml:space="preserve"> </w:t>
      </w:r>
    </w:p>
    <w:p w14:paraId="221FD544" w14:textId="4C9DF576" w:rsidR="006C0F87" w:rsidRPr="00103289" w:rsidRDefault="006C0F8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Johnson, Robert:  </w:t>
      </w:r>
      <w:r w:rsidRPr="00103289">
        <w:rPr>
          <w:rFonts w:ascii="Times New Roman" w:hAnsi="Times New Roman"/>
          <w:u w:val="single"/>
        </w:rPr>
        <w:t>King of the Delta Blues Singers</w:t>
      </w:r>
      <w:r w:rsidRPr="00103289">
        <w:rPr>
          <w:rFonts w:ascii="Times New Roman" w:hAnsi="Times New Roman"/>
        </w:rPr>
        <w:t xml:space="preserve"> </w:t>
      </w:r>
    </w:p>
    <w:p w14:paraId="41F46FD9" w14:textId="0EAA65B7" w:rsidR="003319AF" w:rsidRPr="00103289" w:rsidRDefault="003319A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Johnson, Robert:  </w:t>
      </w:r>
      <w:r w:rsidRPr="00103289">
        <w:rPr>
          <w:rFonts w:ascii="Times New Roman" w:hAnsi="Times New Roman"/>
          <w:u w:val="single"/>
        </w:rPr>
        <w:t>The Complete Collection</w:t>
      </w:r>
      <w:r w:rsidRPr="00103289">
        <w:rPr>
          <w:rFonts w:ascii="Times New Roman" w:hAnsi="Times New Roman"/>
        </w:rPr>
        <w:t xml:space="preserve"> (2 CDs) </w:t>
      </w:r>
    </w:p>
    <w:p w14:paraId="3A455092" w14:textId="0DEFC20F" w:rsidR="006D6707" w:rsidRPr="00103289" w:rsidRDefault="006D670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Johnson, Robert:  </w:t>
      </w:r>
      <w:r w:rsidRPr="00103289">
        <w:rPr>
          <w:rFonts w:ascii="Times New Roman" w:hAnsi="Times New Roman"/>
          <w:u w:val="single"/>
        </w:rPr>
        <w:t>The Complete Recordings</w:t>
      </w:r>
      <w:r w:rsidRPr="00103289">
        <w:rPr>
          <w:rFonts w:ascii="Times New Roman" w:hAnsi="Times New Roman"/>
        </w:rPr>
        <w:t xml:space="preserve"> (2 cassettes)</w:t>
      </w:r>
    </w:p>
    <w:p w14:paraId="1030B3BA" w14:textId="77777777" w:rsidR="009A7416" w:rsidRPr="00103289" w:rsidRDefault="009A741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Jolson, Al:  </w:t>
      </w:r>
      <w:r w:rsidRPr="00103289">
        <w:rPr>
          <w:rFonts w:ascii="Times New Roman" w:hAnsi="Times New Roman"/>
          <w:u w:val="single"/>
        </w:rPr>
        <w:t>50 Golden Greats</w:t>
      </w:r>
      <w:r w:rsidRPr="00103289">
        <w:rPr>
          <w:rFonts w:ascii="Times New Roman" w:hAnsi="Times New Roman"/>
        </w:rPr>
        <w:t xml:space="preserve"> </w:t>
      </w:r>
    </w:p>
    <w:p w14:paraId="376BB35F" w14:textId="77777777" w:rsidR="00DD683B" w:rsidRPr="00103289" w:rsidRDefault="00DD683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Jolson, Al:  </w:t>
      </w:r>
      <w:r w:rsidRPr="00103289">
        <w:rPr>
          <w:rFonts w:ascii="Times New Roman" w:hAnsi="Times New Roman"/>
          <w:u w:val="single"/>
        </w:rPr>
        <w:t>Best of the Decca Years (The)</w:t>
      </w:r>
    </w:p>
    <w:p w14:paraId="39CD2452" w14:textId="77777777" w:rsidR="00863626" w:rsidRPr="00103289" w:rsidRDefault="0086362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Jolson, Al:  </w:t>
      </w:r>
      <w:r w:rsidRPr="00103289">
        <w:rPr>
          <w:rFonts w:ascii="Times New Roman" w:hAnsi="Times New Roman"/>
          <w:u w:val="single"/>
        </w:rPr>
        <w:t>Let Me Sing And I’m Happy</w:t>
      </w:r>
      <w:r w:rsidRPr="00103289">
        <w:rPr>
          <w:rFonts w:ascii="Times New Roman" w:hAnsi="Times New Roman"/>
        </w:rPr>
        <w:t xml:space="preserve"> </w:t>
      </w:r>
    </w:p>
    <w:p w14:paraId="0DF72B58" w14:textId="77777777" w:rsidR="00A465D7" w:rsidRPr="00103289" w:rsidRDefault="00A465D7" w:rsidP="00D52287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Hank:  </w:t>
      </w:r>
      <w:r w:rsidRPr="00103289">
        <w:rPr>
          <w:rFonts w:ascii="Times New Roman" w:hAnsi="Times New Roman"/>
          <w:u w:val="single"/>
        </w:rPr>
        <w:t xml:space="preserve">Hank Jones Meets CHEICK TIDIANE SECK </w:t>
      </w:r>
      <w:r w:rsidRPr="00103289">
        <w:rPr>
          <w:rFonts w:ascii="Times New Roman" w:hAnsi="Times New Roman"/>
        </w:rPr>
        <w:t xml:space="preserve"> </w:t>
      </w:r>
    </w:p>
    <w:p w14:paraId="5E46825E" w14:textId="7374A230" w:rsidR="00D52287" w:rsidRPr="00103289" w:rsidRDefault="00D52287" w:rsidP="00D52287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Oliver &amp; Charlie Biddle:  </w:t>
      </w:r>
      <w:r w:rsidRPr="00103289">
        <w:rPr>
          <w:rFonts w:ascii="Times New Roman" w:hAnsi="Times New Roman"/>
          <w:u w:val="single"/>
        </w:rPr>
        <w:t>Festival Inte</w:t>
      </w:r>
      <w:r w:rsidR="000A0538" w:rsidRPr="00103289">
        <w:rPr>
          <w:rFonts w:ascii="Times New Roman" w:hAnsi="Times New Roman"/>
          <w:u w:val="single"/>
        </w:rPr>
        <w:t>r</w:t>
      </w:r>
      <w:r w:rsidRPr="00103289">
        <w:rPr>
          <w:rFonts w:ascii="Times New Roman" w:hAnsi="Times New Roman"/>
          <w:u w:val="single"/>
        </w:rPr>
        <w:t>national de Jazz de Montreal</w:t>
      </w:r>
      <w:r w:rsidRPr="00103289">
        <w:rPr>
          <w:rFonts w:ascii="Times New Roman" w:hAnsi="Times New Roman"/>
        </w:rPr>
        <w:t xml:space="preserve"> (Canadian)</w:t>
      </w:r>
    </w:p>
    <w:p w14:paraId="52044137" w14:textId="77777777" w:rsidR="002C2195" w:rsidRPr="00103289" w:rsidRDefault="002C2195" w:rsidP="00666BE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Oliver:  </w:t>
      </w:r>
      <w:r w:rsidRPr="00103289">
        <w:rPr>
          <w:rFonts w:ascii="Times New Roman" w:hAnsi="Times New Roman"/>
          <w:u w:val="single"/>
        </w:rPr>
        <w:t>Just in Time</w:t>
      </w:r>
      <w:r w:rsidRPr="00103289">
        <w:rPr>
          <w:rFonts w:ascii="Times New Roman" w:hAnsi="Times New Roman"/>
        </w:rPr>
        <w:t xml:space="preserve"> (2 CDs) </w:t>
      </w:r>
      <w:r w:rsidR="00D52287" w:rsidRPr="00103289">
        <w:rPr>
          <w:rFonts w:ascii="Times New Roman" w:hAnsi="Times New Roman"/>
        </w:rPr>
        <w:t>(Canadian)</w:t>
      </w:r>
    </w:p>
    <w:p w14:paraId="0846B87F" w14:textId="6326C3F5" w:rsidR="00666BE3" w:rsidRPr="00103289" w:rsidRDefault="00AF48F9" w:rsidP="00666BE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Oliver:  </w:t>
      </w:r>
      <w:r w:rsidRPr="00103289">
        <w:rPr>
          <w:rFonts w:ascii="Times New Roman" w:hAnsi="Times New Roman"/>
          <w:u w:val="single"/>
        </w:rPr>
        <w:t>Lights of Burgundy</w:t>
      </w:r>
      <w:r w:rsidRPr="00103289">
        <w:rPr>
          <w:rFonts w:ascii="Times New Roman" w:hAnsi="Times New Roman"/>
        </w:rPr>
        <w:t xml:space="preserve"> </w:t>
      </w:r>
      <w:r w:rsidR="00666BE3" w:rsidRPr="00103289">
        <w:rPr>
          <w:rFonts w:ascii="Times New Roman" w:hAnsi="Times New Roman"/>
        </w:rPr>
        <w:t>(Canadian)</w:t>
      </w:r>
    </w:p>
    <w:p w14:paraId="771B9BF6" w14:textId="066C2EE5" w:rsidR="006A2DBD" w:rsidRPr="006A2DBD" w:rsidRDefault="006A2DBD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Jones, Oliver:  </w:t>
      </w:r>
      <w:r>
        <w:rPr>
          <w:rFonts w:ascii="Times New Roman" w:hAnsi="Times New Roman"/>
          <w:u w:val="single"/>
        </w:rPr>
        <w:t>Second Time Around</w:t>
      </w:r>
      <w:r>
        <w:rPr>
          <w:rFonts w:ascii="Times New Roman" w:hAnsi="Times New Roman"/>
        </w:rPr>
        <w:t xml:space="preserve"> (Canadian)  </w:t>
      </w:r>
    </w:p>
    <w:p w14:paraId="1C2087A0" w14:textId="3DE0E0C4" w:rsidR="00C168A4" w:rsidRPr="00103289" w:rsidRDefault="00C168A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Oliver &amp; Skip Bly:  </w:t>
      </w:r>
      <w:r w:rsidRPr="00103289">
        <w:rPr>
          <w:rFonts w:ascii="Times New Roman" w:hAnsi="Times New Roman"/>
          <w:u w:val="single"/>
        </w:rPr>
        <w:t>Then &amp; Now</w:t>
      </w:r>
      <w:r w:rsidRPr="00103289">
        <w:rPr>
          <w:rFonts w:ascii="Times New Roman" w:hAnsi="Times New Roman"/>
        </w:rPr>
        <w:t xml:space="preserve"> </w:t>
      </w:r>
      <w:r w:rsidR="00114DC0" w:rsidRPr="00103289">
        <w:rPr>
          <w:rFonts w:ascii="Times New Roman" w:hAnsi="Times New Roman"/>
        </w:rPr>
        <w:t>(Canadian)</w:t>
      </w:r>
      <w:r w:rsidRPr="00103289">
        <w:rPr>
          <w:rFonts w:ascii="Times New Roman" w:hAnsi="Times New Roman"/>
        </w:rPr>
        <w:t xml:space="preserve">  </w:t>
      </w:r>
    </w:p>
    <w:p w14:paraId="2240B0DB" w14:textId="66095664" w:rsidR="00164C7E" w:rsidRPr="00103289" w:rsidRDefault="00164C7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Oliver:  </w:t>
      </w:r>
      <w:r w:rsidRPr="00103289">
        <w:rPr>
          <w:rFonts w:ascii="Times New Roman" w:hAnsi="Times New Roman"/>
          <w:u w:val="single"/>
        </w:rPr>
        <w:t>Oliver Jones Trio</w:t>
      </w:r>
      <w:r w:rsidRPr="00103289">
        <w:rPr>
          <w:rFonts w:ascii="Times New Roman" w:hAnsi="Times New Roman"/>
        </w:rPr>
        <w:t xml:space="preserve"> featuring Clark Terry </w:t>
      </w:r>
    </w:p>
    <w:p w14:paraId="26FFD467" w14:textId="45DF4AAD" w:rsidR="007A4DA8" w:rsidRPr="00103289" w:rsidRDefault="007A4D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Quincy:  </w:t>
      </w:r>
      <w:r w:rsidRPr="00103289">
        <w:rPr>
          <w:rFonts w:ascii="Times New Roman" w:hAnsi="Times New Roman"/>
          <w:u w:val="single"/>
        </w:rPr>
        <w:t>Back On The Block</w:t>
      </w:r>
      <w:r w:rsidRPr="00103289">
        <w:rPr>
          <w:rFonts w:ascii="Times New Roman" w:hAnsi="Times New Roman"/>
        </w:rPr>
        <w:t xml:space="preserve"> </w:t>
      </w:r>
    </w:p>
    <w:p w14:paraId="3F842DA3" w14:textId="77777777" w:rsidR="004569B2" w:rsidRPr="00103289" w:rsidRDefault="004569B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Quincy:  </w:t>
      </w:r>
      <w:r w:rsidRPr="00103289">
        <w:rPr>
          <w:rFonts w:ascii="Times New Roman" w:hAnsi="Times New Roman"/>
          <w:u w:val="single"/>
        </w:rPr>
        <w:t>From Q, With Love</w:t>
      </w:r>
      <w:r w:rsidRPr="00103289">
        <w:rPr>
          <w:rFonts w:ascii="Times New Roman" w:hAnsi="Times New Roman"/>
        </w:rPr>
        <w:t xml:space="preserve"> (2 CDs)</w:t>
      </w:r>
      <w:r w:rsidR="00430CF2" w:rsidRPr="00103289">
        <w:rPr>
          <w:rFonts w:ascii="Times New Roman" w:hAnsi="Times New Roman"/>
        </w:rPr>
        <w:t xml:space="preserve"> (2 copies)</w:t>
      </w:r>
    </w:p>
    <w:p w14:paraId="4CD7A539" w14:textId="77777777" w:rsidR="00306F40" w:rsidRPr="00103289" w:rsidRDefault="00306F4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Quincy:  </w:t>
      </w:r>
      <w:r w:rsidRPr="00103289">
        <w:rPr>
          <w:rFonts w:ascii="Times New Roman" w:hAnsi="Times New Roman"/>
          <w:u w:val="single"/>
        </w:rPr>
        <w:t>Q’s Jook Joint</w:t>
      </w:r>
      <w:r w:rsidRPr="00103289">
        <w:rPr>
          <w:rFonts w:ascii="Times New Roman" w:hAnsi="Times New Roman"/>
        </w:rPr>
        <w:t xml:space="preserve"> </w:t>
      </w:r>
    </w:p>
    <w:p w14:paraId="07EA61D7" w14:textId="77777777" w:rsidR="00F76FBA" w:rsidRPr="00103289" w:rsidRDefault="00F76FB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Joplin, Scott:  </w:t>
      </w:r>
      <w:r w:rsidRPr="00103289">
        <w:rPr>
          <w:rFonts w:ascii="Times New Roman" w:hAnsi="Times New Roman"/>
          <w:u w:val="single"/>
        </w:rPr>
        <w:t>Excelsior Classic Gold</w:t>
      </w:r>
      <w:r w:rsidRPr="00103289">
        <w:rPr>
          <w:rFonts w:ascii="Times New Roman" w:hAnsi="Times New Roman"/>
        </w:rPr>
        <w:t xml:space="preserve"> </w:t>
      </w:r>
    </w:p>
    <w:p w14:paraId="45B81852" w14:textId="77777777" w:rsidR="00B13F41" w:rsidRPr="00103289" w:rsidRDefault="00B13F41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Joplin, Scott:  </w:t>
      </w:r>
      <w:r w:rsidRPr="00103289">
        <w:rPr>
          <w:rFonts w:ascii="Times New Roman" w:hAnsi="Times New Roman"/>
          <w:u w:val="single"/>
        </w:rPr>
        <w:t>Greatest Hits</w:t>
      </w:r>
      <w:r w:rsidRPr="00103289">
        <w:rPr>
          <w:rFonts w:ascii="Times New Roman" w:hAnsi="Times New Roman"/>
        </w:rPr>
        <w:t xml:space="preserve"> – John </w:t>
      </w:r>
      <w:proofErr w:type="spellStart"/>
      <w:r w:rsidRPr="00103289">
        <w:rPr>
          <w:rFonts w:ascii="Times New Roman" w:hAnsi="Times New Roman"/>
        </w:rPr>
        <w:t>Arpin</w:t>
      </w:r>
      <w:proofErr w:type="spellEnd"/>
      <w:r w:rsidRPr="00103289">
        <w:rPr>
          <w:rFonts w:ascii="Times New Roman" w:hAnsi="Times New Roman"/>
        </w:rPr>
        <w:t xml:space="preserve"> Piano </w:t>
      </w:r>
      <w:r w:rsidRPr="00103289">
        <w:rPr>
          <w:rFonts w:ascii="Times New Roman" w:hAnsi="Times New Roman"/>
          <w:u w:val="single"/>
        </w:rPr>
        <w:t xml:space="preserve"> </w:t>
      </w:r>
    </w:p>
    <w:p w14:paraId="4289E9DD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Joplin, Scott:  </w:t>
      </w:r>
      <w:r w:rsidRPr="00103289">
        <w:rPr>
          <w:rFonts w:ascii="Times New Roman" w:hAnsi="Times New Roman"/>
          <w:u w:val="single"/>
        </w:rPr>
        <w:t>Scott Joplin Gold Collection (The)</w:t>
      </w:r>
      <w:r w:rsidRPr="00103289">
        <w:rPr>
          <w:rFonts w:ascii="Times New Roman" w:hAnsi="Times New Roman"/>
        </w:rPr>
        <w:t xml:space="preserve"> (2 CDs)</w:t>
      </w:r>
    </w:p>
    <w:p w14:paraId="3FDDA897" w14:textId="77777777" w:rsidR="00450E72" w:rsidRPr="00103289" w:rsidRDefault="00450E7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Joplin, Scott:  </w:t>
      </w:r>
      <w:r w:rsidRPr="00103289">
        <w:rPr>
          <w:rFonts w:ascii="Times New Roman" w:hAnsi="Times New Roman"/>
          <w:u w:val="single"/>
        </w:rPr>
        <w:t>Ragtime</w:t>
      </w:r>
      <w:r w:rsidRPr="00103289">
        <w:rPr>
          <w:rFonts w:ascii="Times New Roman" w:hAnsi="Times New Roman"/>
        </w:rPr>
        <w:t xml:space="preserve"> (Collector’s Edition) (3 CDs)</w:t>
      </w:r>
    </w:p>
    <w:p w14:paraId="326D8F49" w14:textId="6121D096" w:rsidR="00D76250" w:rsidRPr="00103289" w:rsidRDefault="00D7625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Jordan, Stanley:  </w:t>
      </w:r>
      <w:r w:rsidRPr="00103289">
        <w:rPr>
          <w:rFonts w:ascii="Times New Roman" w:hAnsi="Times New Roman"/>
          <w:u w:val="single"/>
        </w:rPr>
        <w:t>Best of Jordan, The</w:t>
      </w:r>
      <w:r w:rsidRPr="00103289">
        <w:rPr>
          <w:rFonts w:ascii="Times New Roman" w:hAnsi="Times New Roman"/>
        </w:rPr>
        <w:t xml:space="preserve"> </w:t>
      </w:r>
    </w:p>
    <w:p w14:paraId="35997283" w14:textId="53B3C3DB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Jordan, Stanley:  </w:t>
      </w:r>
      <w:r w:rsidRPr="00103289">
        <w:rPr>
          <w:rFonts w:ascii="Times New Roman" w:hAnsi="Times New Roman"/>
          <w:u w:val="single"/>
        </w:rPr>
        <w:t>Flying Home</w:t>
      </w:r>
      <w:r w:rsidRPr="00103289">
        <w:rPr>
          <w:rFonts w:ascii="Times New Roman" w:hAnsi="Times New Roman"/>
        </w:rPr>
        <w:t xml:space="preserve"> </w:t>
      </w:r>
    </w:p>
    <w:p w14:paraId="5ACAD445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Jordan, Stanley:  </w:t>
      </w:r>
      <w:r w:rsidRPr="00103289">
        <w:rPr>
          <w:rFonts w:ascii="Times New Roman" w:hAnsi="Times New Roman"/>
          <w:u w:val="single"/>
        </w:rPr>
        <w:t>Stolen Moments</w:t>
      </w:r>
      <w:r w:rsidRPr="00103289">
        <w:rPr>
          <w:rFonts w:ascii="Times New Roman" w:hAnsi="Times New Roman"/>
        </w:rPr>
        <w:t xml:space="preserve"> </w:t>
      </w:r>
    </w:p>
    <w:p w14:paraId="323E3C40" w14:textId="77777777" w:rsidR="00E46571" w:rsidRPr="00103289" w:rsidRDefault="00E46571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Keb</w:t>
      </w:r>
      <w:proofErr w:type="spellEnd"/>
      <w:r w:rsidRPr="00103289">
        <w:rPr>
          <w:rFonts w:ascii="Times New Roman" w:hAnsi="Times New Roman"/>
        </w:rPr>
        <w:t xml:space="preserve">’ Mo’:  </w:t>
      </w:r>
      <w:r w:rsidRPr="00103289">
        <w:rPr>
          <w:rFonts w:ascii="Times New Roman" w:hAnsi="Times New Roman"/>
          <w:u w:val="single"/>
        </w:rPr>
        <w:t>Slow Down</w:t>
      </w:r>
      <w:r w:rsidRPr="00103289">
        <w:rPr>
          <w:rFonts w:ascii="Times New Roman" w:hAnsi="Times New Roman"/>
        </w:rPr>
        <w:t xml:space="preserve"> </w:t>
      </w:r>
    </w:p>
    <w:p w14:paraId="189A2D48" w14:textId="6B2094E9" w:rsidR="00256703" w:rsidRPr="00103289" w:rsidRDefault="0025670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Kenton, Stan:  </w:t>
      </w:r>
      <w:r w:rsidRPr="00103289">
        <w:rPr>
          <w:rFonts w:ascii="Times New Roman" w:hAnsi="Times New Roman"/>
          <w:u w:val="single"/>
        </w:rPr>
        <w:t>Jazz After Dark</w:t>
      </w:r>
      <w:r w:rsidRPr="00103289">
        <w:rPr>
          <w:rFonts w:ascii="Times New Roman" w:hAnsi="Times New Roman"/>
        </w:rPr>
        <w:t xml:space="preserve"> </w:t>
      </w:r>
    </w:p>
    <w:p w14:paraId="6DC7E850" w14:textId="77777777" w:rsidR="006E0914" w:rsidRPr="00103289" w:rsidRDefault="006E091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Kessel, Barney:  </w:t>
      </w:r>
      <w:r w:rsidRPr="00103289">
        <w:rPr>
          <w:rFonts w:ascii="Times New Roman" w:hAnsi="Times New Roman"/>
          <w:u w:val="single"/>
        </w:rPr>
        <w:t>The Poll Winners – Straight Ahead</w:t>
      </w:r>
      <w:r w:rsidRPr="00103289">
        <w:rPr>
          <w:rFonts w:ascii="Times New Roman" w:hAnsi="Times New Roman"/>
        </w:rPr>
        <w:t xml:space="preserve"> </w:t>
      </w:r>
      <w:r w:rsidR="00F730CE" w:rsidRPr="00103289">
        <w:rPr>
          <w:rFonts w:ascii="Times New Roman" w:hAnsi="Times New Roman"/>
        </w:rPr>
        <w:t xml:space="preserve">(With Ray Brown &amp; Shelly Manne) </w:t>
      </w:r>
    </w:p>
    <w:p w14:paraId="29283801" w14:textId="77777777" w:rsidR="00732BDD" w:rsidRPr="00103289" w:rsidRDefault="00732B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Kid </w:t>
      </w:r>
      <w:proofErr w:type="spellStart"/>
      <w:r w:rsidRPr="00103289">
        <w:rPr>
          <w:rFonts w:ascii="Times New Roman" w:hAnsi="Times New Roman"/>
        </w:rPr>
        <w:t>Ory</w:t>
      </w:r>
      <w:proofErr w:type="spellEnd"/>
      <w:r w:rsidRPr="00103289">
        <w:rPr>
          <w:rFonts w:ascii="Times New Roman" w:hAnsi="Times New Roman"/>
        </w:rPr>
        <w:t xml:space="preserve"> – Members Edition </w:t>
      </w:r>
    </w:p>
    <w:p w14:paraId="06F94A6B" w14:textId="611A9589" w:rsidR="00C40CD7" w:rsidRPr="00103289" w:rsidRDefault="00C40CD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King, B.B.:  </w:t>
      </w:r>
      <w:r w:rsidR="001B658B" w:rsidRPr="00103289">
        <w:rPr>
          <w:rFonts w:ascii="Times New Roman" w:hAnsi="Times New Roman"/>
          <w:u w:val="single"/>
        </w:rPr>
        <w:t>Best of B.B. King</w:t>
      </w:r>
      <w:r w:rsidR="006F6CEA" w:rsidRPr="00103289">
        <w:rPr>
          <w:rFonts w:ascii="Times New Roman" w:hAnsi="Times New Roman"/>
          <w:u w:val="single"/>
        </w:rPr>
        <w:t xml:space="preserve"> (The)</w:t>
      </w:r>
      <w:r w:rsidR="006F6CEA" w:rsidRPr="00103289">
        <w:rPr>
          <w:rFonts w:ascii="Times New Roman" w:hAnsi="Times New Roman"/>
        </w:rPr>
        <w:t xml:space="preserve"> </w:t>
      </w:r>
    </w:p>
    <w:p w14:paraId="24A8AC5C" w14:textId="77777777" w:rsidR="00F27423" w:rsidRPr="00103289" w:rsidRDefault="00F2742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King, B.B.:  </w:t>
      </w:r>
      <w:r w:rsidRPr="00103289">
        <w:rPr>
          <w:rFonts w:ascii="Times New Roman" w:hAnsi="Times New Roman"/>
          <w:u w:val="single"/>
        </w:rPr>
        <w:t>Blues on the Bayou</w:t>
      </w:r>
      <w:r w:rsidRPr="00103289">
        <w:rPr>
          <w:rFonts w:ascii="Times New Roman" w:hAnsi="Times New Roman"/>
        </w:rPr>
        <w:t xml:space="preserve"> </w:t>
      </w:r>
    </w:p>
    <w:p w14:paraId="45B00348" w14:textId="2DEF2442" w:rsidR="00C2142B" w:rsidRPr="00103289" w:rsidRDefault="00C2142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King, B.B. &amp; Eric Clapton:  </w:t>
      </w:r>
      <w:r w:rsidRPr="00103289">
        <w:rPr>
          <w:rFonts w:ascii="Times New Roman" w:hAnsi="Times New Roman"/>
          <w:u w:val="single"/>
        </w:rPr>
        <w:t>Riding With The King</w:t>
      </w:r>
      <w:r w:rsidRPr="00103289">
        <w:rPr>
          <w:rFonts w:ascii="Times New Roman" w:hAnsi="Times New Roman"/>
        </w:rPr>
        <w:t xml:space="preserve">     </w:t>
      </w:r>
    </w:p>
    <w:p w14:paraId="75E915D1" w14:textId="7201AF53" w:rsidR="007A0539" w:rsidRPr="00103289" w:rsidRDefault="007A053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King, Carole:  </w:t>
      </w:r>
      <w:r w:rsidRPr="00103289">
        <w:rPr>
          <w:rFonts w:ascii="Times New Roman" w:hAnsi="Times New Roman"/>
          <w:u w:val="single"/>
        </w:rPr>
        <w:t>Tapestry Revisited</w:t>
      </w:r>
      <w:r w:rsidRPr="00103289">
        <w:rPr>
          <w:rFonts w:ascii="Times New Roman" w:hAnsi="Times New Roman"/>
        </w:rPr>
        <w:t xml:space="preserve"> (Tribute to Carole)</w:t>
      </w:r>
    </w:p>
    <w:p w14:paraId="09F6EF4F" w14:textId="77777777" w:rsidR="00DC1637" w:rsidRPr="00103289" w:rsidRDefault="00DC1637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Klugh</w:t>
      </w:r>
      <w:proofErr w:type="spellEnd"/>
      <w:r w:rsidRPr="00103289">
        <w:rPr>
          <w:rFonts w:ascii="Times New Roman" w:hAnsi="Times New Roman"/>
        </w:rPr>
        <w:t xml:space="preserve">, Earl:  </w:t>
      </w:r>
      <w:r w:rsidRPr="00103289">
        <w:rPr>
          <w:rFonts w:ascii="Times New Roman" w:hAnsi="Times New Roman"/>
          <w:u w:val="single"/>
        </w:rPr>
        <w:t>Midnight in San Juan</w:t>
      </w:r>
      <w:r w:rsidRPr="00103289">
        <w:rPr>
          <w:rFonts w:ascii="Times New Roman" w:hAnsi="Times New Roman"/>
        </w:rPr>
        <w:t xml:space="preserve"> </w:t>
      </w:r>
    </w:p>
    <w:p w14:paraId="61477141" w14:textId="77777777" w:rsidR="00F41661" w:rsidRPr="00103289" w:rsidRDefault="00F41661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Klugh</w:t>
      </w:r>
      <w:proofErr w:type="spellEnd"/>
      <w:r w:rsidRPr="00103289">
        <w:rPr>
          <w:rFonts w:ascii="Times New Roman" w:hAnsi="Times New Roman"/>
        </w:rPr>
        <w:t xml:space="preserve">, Earl:  </w:t>
      </w:r>
      <w:r w:rsidRPr="00103289">
        <w:rPr>
          <w:rFonts w:ascii="Times New Roman" w:hAnsi="Times New Roman"/>
          <w:u w:val="single"/>
        </w:rPr>
        <w:t>Two of a Kind</w:t>
      </w:r>
      <w:r w:rsidRPr="00103289">
        <w:rPr>
          <w:rFonts w:ascii="Times New Roman" w:hAnsi="Times New Roman"/>
        </w:rPr>
        <w:t xml:space="preserve"> </w:t>
      </w:r>
    </w:p>
    <w:p w14:paraId="0CD0B65D" w14:textId="77777777" w:rsidR="00A221C2" w:rsidRPr="00103289" w:rsidRDefault="00A221C2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Koffman</w:t>
      </w:r>
      <w:proofErr w:type="spellEnd"/>
      <w:r w:rsidRPr="00103289">
        <w:rPr>
          <w:rFonts w:ascii="Times New Roman" w:hAnsi="Times New Roman"/>
        </w:rPr>
        <w:t xml:space="preserve">, Moe:  </w:t>
      </w:r>
      <w:r w:rsidRPr="00103289">
        <w:rPr>
          <w:rFonts w:ascii="Times New Roman" w:hAnsi="Times New Roman"/>
          <w:u w:val="single"/>
        </w:rPr>
        <w:t>Music For The Night</w:t>
      </w:r>
      <w:r w:rsidRPr="00103289">
        <w:rPr>
          <w:rFonts w:ascii="Times New Roman" w:hAnsi="Times New Roman"/>
        </w:rPr>
        <w:t xml:space="preserve"> (A Tribute to Andrew Lloyd Webber) </w:t>
      </w:r>
      <w:r w:rsidR="00A05A0F" w:rsidRPr="00103289">
        <w:rPr>
          <w:rFonts w:ascii="Times New Roman" w:hAnsi="Times New Roman"/>
        </w:rPr>
        <w:t>(Canadian)</w:t>
      </w:r>
    </w:p>
    <w:p w14:paraId="50143F2D" w14:textId="09D81375" w:rsidR="005B781F" w:rsidRPr="00103289" w:rsidRDefault="005B781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Konitz, Lee:  </w:t>
      </w:r>
      <w:r w:rsidRPr="00103289">
        <w:rPr>
          <w:rFonts w:ascii="Times New Roman" w:hAnsi="Times New Roman"/>
          <w:u w:val="single"/>
        </w:rPr>
        <w:t>Strings For Holiday</w:t>
      </w:r>
      <w:r w:rsidRPr="00103289">
        <w:rPr>
          <w:rFonts w:ascii="Times New Roman" w:hAnsi="Times New Roman"/>
        </w:rPr>
        <w:t xml:space="preserve"> </w:t>
      </w:r>
      <w:r w:rsidR="00DA28C1" w:rsidRPr="00103289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F0C8E7" w14:textId="0CBD2A81" w:rsidR="00074B25" w:rsidRPr="00103289" w:rsidRDefault="00074B2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From This Moment On</w:t>
      </w:r>
      <w:r w:rsidR="00882CA8" w:rsidRPr="00103289">
        <w:rPr>
          <w:rFonts w:ascii="Times New Roman" w:hAnsi="Times New Roman"/>
        </w:rPr>
        <w:t xml:space="preserve"> (Canadian)</w:t>
      </w:r>
    </w:p>
    <w:p w14:paraId="59582BD2" w14:textId="061055F8" w:rsidR="00224162" w:rsidRPr="00103289" w:rsidRDefault="00224162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Live in Paris</w:t>
      </w:r>
      <w:r w:rsidRPr="00103289">
        <w:rPr>
          <w:rFonts w:ascii="Times New Roman" w:hAnsi="Times New Roman"/>
        </w:rPr>
        <w:t xml:space="preserve"> </w:t>
      </w:r>
      <w:r w:rsidR="009664CB" w:rsidRPr="00103289">
        <w:rPr>
          <w:rFonts w:ascii="Times New Roman" w:hAnsi="Times New Roman"/>
        </w:rPr>
        <w:t>(Canadian)</w:t>
      </w:r>
      <w:r w:rsidR="00FC31FA" w:rsidRPr="00103289">
        <w:rPr>
          <w:rFonts w:ascii="Times New Roman" w:hAnsi="Times New Roman"/>
        </w:rPr>
        <w:t xml:space="preserve"> (2 copies) </w:t>
      </w:r>
    </w:p>
    <w:p w14:paraId="2695F254" w14:textId="77777777" w:rsidR="00125DB5" w:rsidRPr="00103289" w:rsidRDefault="00125DB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Love Scenes</w:t>
      </w:r>
      <w:r w:rsidRPr="00103289">
        <w:rPr>
          <w:rFonts w:ascii="Times New Roman" w:hAnsi="Times New Roman"/>
        </w:rPr>
        <w:t xml:space="preserve"> </w:t>
      </w:r>
      <w:r w:rsidR="001241C1" w:rsidRPr="00103289">
        <w:rPr>
          <w:rFonts w:ascii="Times New Roman" w:hAnsi="Times New Roman"/>
        </w:rPr>
        <w:t>(computer copied)</w:t>
      </w:r>
      <w:r w:rsidR="00263821" w:rsidRPr="00103289">
        <w:rPr>
          <w:rFonts w:ascii="Times New Roman" w:hAnsi="Times New Roman"/>
        </w:rPr>
        <w:t xml:space="preserve"> (Canadian)</w:t>
      </w:r>
    </w:p>
    <w:p w14:paraId="617E4E97" w14:textId="521C7CEA" w:rsidR="00505ACA" w:rsidRPr="00103289" w:rsidRDefault="00505AC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Only Trust Your Heart</w:t>
      </w:r>
      <w:r w:rsidRPr="00103289">
        <w:rPr>
          <w:rFonts w:ascii="Times New Roman" w:hAnsi="Times New Roman"/>
        </w:rPr>
        <w:t xml:space="preserve"> </w:t>
      </w:r>
      <w:r w:rsidR="0019350C" w:rsidRPr="00103289">
        <w:rPr>
          <w:rFonts w:ascii="Times New Roman" w:hAnsi="Times New Roman"/>
        </w:rPr>
        <w:t xml:space="preserve">(Canadian) </w:t>
      </w:r>
    </w:p>
    <w:p w14:paraId="4599DB09" w14:textId="05F68675" w:rsidR="004C7666" w:rsidRPr="00103289" w:rsidRDefault="004C766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Stepping Out</w:t>
      </w:r>
      <w:r w:rsidRPr="00103289">
        <w:rPr>
          <w:rFonts w:ascii="Times New Roman" w:hAnsi="Times New Roman"/>
        </w:rPr>
        <w:t xml:space="preserve"> </w:t>
      </w:r>
      <w:r w:rsidR="0019350C" w:rsidRPr="00103289">
        <w:rPr>
          <w:rFonts w:ascii="Times New Roman" w:hAnsi="Times New Roman"/>
        </w:rPr>
        <w:t xml:space="preserve">(Canadian) </w:t>
      </w:r>
    </w:p>
    <w:p w14:paraId="3A74BC7D" w14:textId="77777777" w:rsidR="003D2B67" w:rsidRPr="00103289" w:rsidRDefault="003D2B6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That Wonderful Feeling</w:t>
      </w:r>
      <w:r w:rsidRPr="00103289">
        <w:rPr>
          <w:rFonts w:ascii="Times New Roman" w:hAnsi="Times New Roman"/>
        </w:rPr>
        <w:t xml:space="preserve"> (Reader’s Digest Music) (3 CDs)</w:t>
      </w:r>
      <w:r w:rsidR="004C44DA" w:rsidRPr="00103289">
        <w:rPr>
          <w:rFonts w:ascii="Times New Roman" w:hAnsi="Times New Roman"/>
        </w:rPr>
        <w:t xml:space="preserve"> (Canadian)</w:t>
      </w:r>
    </w:p>
    <w:p w14:paraId="2B6FE78B" w14:textId="77777777" w:rsidR="000364D3" w:rsidRPr="00103289" w:rsidRDefault="000364D3" w:rsidP="0021497C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Quiet Nights</w:t>
      </w:r>
      <w:r w:rsidRPr="00103289">
        <w:rPr>
          <w:rFonts w:ascii="Times New Roman" w:hAnsi="Times New Roman"/>
        </w:rPr>
        <w:t xml:space="preserve"> </w:t>
      </w:r>
      <w:r w:rsidR="009664CB" w:rsidRPr="00103289">
        <w:rPr>
          <w:rFonts w:ascii="Times New Roman" w:hAnsi="Times New Roman"/>
        </w:rPr>
        <w:t>(Canadian)</w:t>
      </w:r>
    </w:p>
    <w:p w14:paraId="7F129B0E" w14:textId="77777777" w:rsidR="0021497C" w:rsidRPr="00103289" w:rsidRDefault="0021497C" w:rsidP="0021497C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Very Best of Diana Krall (The)</w:t>
      </w:r>
      <w:r w:rsidRPr="00103289">
        <w:rPr>
          <w:rFonts w:ascii="Times New Roman" w:hAnsi="Times New Roman"/>
        </w:rPr>
        <w:t xml:space="preserve"> (1 CD &amp; 1 DVD) (Canadian)</w:t>
      </w:r>
    </w:p>
    <w:p w14:paraId="00E51889" w14:textId="14B4BD30" w:rsidR="004D61A0" w:rsidRPr="00103289" w:rsidRDefault="004D61A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When I Look in Your Eyes</w:t>
      </w:r>
      <w:r w:rsidRPr="00103289">
        <w:rPr>
          <w:rFonts w:ascii="Times New Roman" w:hAnsi="Times New Roman"/>
        </w:rPr>
        <w:t xml:space="preserve"> (Canadian) </w:t>
      </w:r>
    </w:p>
    <w:p w14:paraId="07D366F1" w14:textId="0275EBD6" w:rsidR="002D66B3" w:rsidRPr="00103289" w:rsidRDefault="002D66B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 Habana Cuba – </w:t>
      </w:r>
      <w:proofErr w:type="spellStart"/>
      <w:r w:rsidRPr="00103289">
        <w:rPr>
          <w:rFonts w:ascii="Times New Roman" w:hAnsi="Times New Roman"/>
          <w:u w:val="single"/>
        </w:rPr>
        <w:t>Hecho</w:t>
      </w:r>
      <w:proofErr w:type="spellEnd"/>
      <w:r w:rsidRPr="00103289">
        <w:rPr>
          <w:rFonts w:ascii="Times New Roman" w:hAnsi="Times New Roman"/>
          <w:u w:val="single"/>
        </w:rPr>
        <w:t xml:space="preserve"> </w:t>
      </w:r>
      <w:proofErr w:type="spellStart"/>
      <w:r w:rsidRPr="00103289">
        <w:rPr>
          <w:rFonts w:ascii="Times New Roman" w:hAnsi="Times New Roman"/>
          <w:u w:val="single"/>
        </w:rPr>
        <w:t>en</w:t>
      </w:r>
      <w:proofErr w:type="spellEnd"/>
      <w:r w:rsidRPr="00103289">
        <w:rPr>
          <w:rFonts w:ascii="Times New Roman" w:hAnsi="Times New Roman"/>
          <w:u w:val="single"/>
        </w:rPr>
        <w:t xml:space="preserve"> Cuba</w:t>
      </w:r>
      <w:r w:rsidRPr="00103289">
        <w:rPr>
          <w:rFonts w:ascii="Times New Roman" w:hAnsi="Times New Roman"/>
        </w:rPr>
        <w:t xml:space="preserve"> </w:t>
      </w:r>
    </w:p>
    <w:p w14:paraId="5420F2F5" w14:textId="77777777" w:rsidR="008D40F9" w:rsidRPr="00103289" w:rsidRDefault="008D40F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Laine, Cleo:  </w:t>
      </w:r>
      <w:r w:rsidRPr="00103289">
        <w:rPr>
          <w:rFonts w:ascii="Times New Roman" w:hAnsi="Times New Roman"/>
          <w:u w:val="single"/>
        </w:rPr>
        <w:t>Solitude</w:t>
      </w:r>
      <w:r w:rsidRPr="00103289">
        <w:rPr>
          <w:rFonts w:ascii="Times New Roman" w:hAnsi="Times New Roman"/>
        </w:rPr>
        <w:t xml:space="preserve"> (with the Duke Ellington Orchestra) </w:t>
      </w:r>
    </w:p>
    <w:p w14:paraId="0F157ED1" w14:textId="77777777" w:rsidR="00333F88" w:rsidRPr="00103289" w:rsidRDefault="00333F8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Lanza, Mario:  </w:t>
      </w:r>
      <w:r w:rsidRPr="00103289">
        <w:rPr>
          <w:rFonts w:ascii="Times New Roman" w:hAnsi="Times New Roman"/>
          <w:u w:val="single"/>
        </w:rPr>
        <w:t>The Student Prince &amp; The Desert Song</w:t>
      </w:r>
      <w:r w:rsidRPr="00103289">
        <w:rPr>
          <w:rFonts w:ascii="Times New Roman" w:hAnsi="Times New Roman"/>
        </w:rPr>
        <w:t xml:space="preserve"> </w:t>
      </w:r>
    </w:p>
    <w:p w14:paraId="46AEDB49" w14:textId="77777777" w:rsidR="00E40A28" w:rsidRPr="00103289" w:rsidRDefault="00E40A2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Lanza, Mario:  </w:t>
      </w:r>
      <w:r w:rsidRPr="00103289">
        <w:rPr>
          <w:rFonts w:ascii="Times New Roman" w:hAnsi="Times New Roman"/>
          <w:u w:val="single"/>
        </w:rPr>
        <w:t>The Very Best of Mario Lanza</w:t>
      </w:r>
      <w:r w:rsidRPr="00103289">
        <w:rPr>
          <w:rFonts w:ascii="Times New Roman" w:hAnsi="Times New Roman"/>
        </w:rPr>
        <w:t xml:space="preserve"> </w:t>
      </w:r>
    </w:p>
    <w:p w14:paraId="3D1F64AC" w14:textId="77777777" w:rsidR="004D05D2" w:rsidRPr="00103289" w:rsidRDefault="004D05D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Lanza, Mario:  </w:t>
      </w:r>
      <w:r w:rsidRPr="00103289">
        <w:rPr>
          <w:rFonts w:ascii="Times New Roman" w:hAnsi="Times New Roman"/>
          <w:u w:val="single"/>
        </w:rPr>
        <w:t>When Day is Done</w:t>
      </w:r>
      <w:r w:rsidRPr="00103289">
        <w:rPr>
          <w:rFonts w:ascii="Times New Roman" w:hAnsi="Times New Roman"/>
        </w:rPr>
        <w:t xml:space="preserve"> </w:t>
      </w:r>
    </w:p>
    <w:p w14:paraId="7865FC90" w14:textId="77777777" w:rsidR="009A7CC5" w:rsidRPr="00103289" w:rsidRDefault="009A7CC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Latin Jazz:  </w:t>
      </w:r>
      <w:r w:rsidRPr="00103289">
        <w:rPr>
          <w:rFonts w:ascii="Times New Roman" w:hAnsi="Times New Roman"/>
          <w:u w:val="single"/>
        </w:rPr>
        <w:t>Bombay</w:t>
      </w:r>
      <w:r w:rsidRPr="00103289">
        <w:rPr>
          <w:rFonts w:ascii="Times New Roman" w:hAnsi="Times New Roman"/>
        </w:rPr>
        <w:t xml:space="preserve"> </w:t>
      </w:r>
    </w:p>
    <w:p w14:paraId="7B971798" w14:textId="77777777" w:rsidR="00F969F8" w:rsidRPr="00103289" w:rsidRDefault="00F969F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LCBO:  </w:t>
      </w:r>
      <w:r w:rsidRPr="00103289">
        <w:rPr>
          <w:rFonts w:ascii="Times New Roman" w:hAnsi="Times New Roman"/>
          <w:u w:val="single"/>
        </w:rPr>
        <w:t xml:space="preserve">Best of Jazz – Cool Sounds for </w:t>
      </w:r>
      <w:proofErr w:type="spellStart"/>
      <w:r w:rsidRPr="00103289">
        <w:rPr>
          <w:rFonts w:ascii="Times New Roman" w:hAnsi="Times New Roman"/>
          <w:u w:val="single"/>
        </w:rPr>
        <w:t>Autuum</w:t>
      </w:r>
      <w:proofErr w:type="spellEnd"/>
      <w:r w:rsidRPr="00103289">
        <w:rPr>
          <w:rFonts w:ascii="Times New Roman" w:hAnsi="Times New Roman"/>
        </w:rPr>
        <w:t xml:space="preserve"> </w:t>
      </w:r>
      <w:r w:rsidR="006B1125" w:rsidRPr="00103289">
        <w:rPr>
          <w:rFonts w:ascii="Times New Roman" w:hAnsi="Times New Roman"/>
        </w:rPr>
        <w:t>(Various)</w:t>
      </w:r>
      <w:r w:rsidR="0088440B" w:rsidRPr="00103289">
        <w:rPr>
          <w:rFonts w:ascii="Times New Roman" w:hAnsi="Times New Roman"/>
        </w:rPr>
        <w:t xml:space="preserve"> (Canadian)</w:t>
      </w:r>
    </w:p>
    <w:p w14:paraId="6E712903" w14:textId="77777777" w:rsidR="003A0289" w:rsidRPr="00103289" w:rsidRDefault="003A028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LCBO:  </w:t>
      </w:r>
      <w:r w:rsidRPr="00103289">
        <w:rPr>
          <w:rFonts w:ascii="Times New Roman" w:hAnsi="Times New Roman"/>
          <w:u w:val="single"/>
        </w:rPr>
        <w:t>Great Jazz</w:t>
      </w:r>
      <w:r w:rsidRPr="00103289">
        <w:rPr>
          <w:rFonts w:ascii="Times New Roman" w:hAnsi="Times New Roman"/>
        </w:rPr>
        <w:t xml:space="preserve"> </w:t>
      </w:r>
    </w:p>
    <w:p w14:paraId="063F4F9B" w14:textId="77777777" w:rsidR="00891A7B" w:rsidRPr="00103289" w:rsidRDefault="00891A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LCBO:  </w:t>
      </w:r>
      <w:r w:rsidRPr="00103289">
        <w:rPr>
          <w:rFonts w:ascii="Times New Roman" w:hAnsi="Times New Roman"/>
          <w:u w:val="single"/>
        </w:rPr>
        <w:t>Great Jazz 2</w:t>
      </w:r>
      <w:r w:rsidRPr="00103289">
        <w:rPr>
          <w:rFonts w:ascii="Times New Roman" w:hAnsi="Times New Roman"/>
        </w:rPr>
        <w:t xml:space="preserve"> </w:t>
      </w:r>
    </w:p>
    <w:p w14:paraId="43B6601B" w14:textId="1F5A0C20" w:rsidR="00D947E5" w:rsidRPr="00103289" w:rsidRDefault="00D947E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Byron:  </w:t>
      </w:r>
      <w:r w:rsidRPr="00103289">
        <w:rPr>
          <w:rFonts w:ascii="Times New Roman" w:hAnsi="Times New Roman"/>
          <w:u w:val="single"/>
        </w:rPr>
        <w:t xml:space="preserve">Essential Byron Lee &amp; the </w:t>
      </w:r>
      <w:proofErr w:type="spellStart"/>
      <w:r w:rsidRPr="00103289">
        <w:rPr>
          <w:rFonts w:ascii="Times New Roman" w:hAnsi="Times New Roman"/>
          <w:u w:val="single"/>
        </w:rPr>
        <w:t>Dragonaires</w:t>
      </w:r>
      <w:proofErr w:type="spellEnd"/>
      <w:r w:rsidRPr="00103289">
        <w:rPr>
          <w:rFonts w:ascii="Times New Roman" w:hAnsi="Times New Roman"/>
        </w:rPr>
        <w:t xml:space="preserve"> </w:t>
      </w:r>
      <w:r w:rsidR="00D42A6A" w:rsidRPr="00103289">
        <w:rPr>
          <w:rFonts w:ascii="Times New Roman" w:hAnsi="Times New Roman"/>
        </w:rPr>
        <w:t>(and 1 DVD)</w:t>
      </w:r>
    </w:p>
    <w:p w14:paraId="70BD76A2" w14:textId="38B2338E" w:rsidR="00042B55" w:rsidRPr="00103289" w:rsidRDefault="00042B5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Byron:  </w:t>
      </w:r>
      <w:proofErr w:type="spellStart"/>
      <w:r w:rsidRPr="00103289">
        <w:rPr>
          <w:rFonts w:ascii="Times New Roman" w:hAnsi="Times New Roman"/>
          <w:u w:val="single"/>
        </w:rPr>
        <w:t>Soca</w:t>
      </w:r>
      <w:proofErr w:type="spellEnd"/>
      <w:r w:rsidRPr="00103289">
        <w:rPr>
          <w:rFonts w:ascii="Times New Roman" w:hAnsi="Times New Roman"/>
          <w:u w:val="single"/>
        </w:rPr>
        <w:t xml:space="preserve"> Greatest Hits</w:t>
      </w:r>
      <w:r w:rsidRPr="00103289">
        <w:rPr>
          <w:rFonts w:ascii="Times New Roman" w:hAnsi="Times New Roman"/>
        </w:rPr>
        <w:t xml:space="preserve"> </w:t>
      </w:r>
    </w:p>
    <w:p w14:paraId="5C75E43C" w14:textId="6810BDC4" w:rsidR="0050005B" w:rsidRPr="0050005B" w:rsidRDefault="0050005B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Lee, Peggy:  </w:t>
      </w:r>
      <w:r>
        <w:rPr>
          <w:rFonts w:ascii="Times New Roman" w:hAnsi="Times New Roman"/>
          <w:u w:val="single"/>
        </w:rPr>
        <w:t>The Best of the Decca Years</w:t>
      </w:r>
      <w:r>
        <w:rPr>
          <w:rFonts w:ascii="Times New Roman" w:hAnsi="Times New Roman"/>
        </w:rPr>
        <w:t xml:space="preserve">  </w:t>
      </w:r>
    </w:p>
    <w:p w14:paraId="45DD95FF" w14:textId="6C56E401" w:rsidR="000F3569" w:rsidRPr="00103289" w:rsidRDefault="000F3569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Lee, Peggy:  </w:t>
      </w:r>
      <w:r w:rsidRPr="00103289">
        <w:rPr>
          <w:rFonts w:ascii="Times New Roman" w:hAnsi="Times New Roman"/>
          <w:u w:val="single"/>
        </w:rPr>
        <w:t xml:space="preserve">Peggy Lee – </w:t>
      </w:r>
      <w:r w:rsidRPr="00103289">
        <w:rPr>
          <w:rFonts w:ascii="Times New Roman" w:hAnsi="Times New Roman"/>
        </w:rPr>
        <w:t>Fever</w:t>
      </w:r>
      <w:r w:rsidRPr="00103289">
        <w:rPr>
          <w:rFonts w:ascii="Times New Roman" w:hAnsi="Times New Roman"/>
          <w:u w:val="single"/>
        </w:rPr>
        <w:t xml:space="preserve"> &amp; Other Hits</w:t>
      </w:r>
    </w:p>
    <w:p w14:paraId="4BC6CB81" w14:textId="5948C4C8" w:rsidR="00A217BF" w:rsidRPr="00103289" w:rsidRDefault="00A217B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Peggy:  </w:t>
      </w:r>
      <w:r w:rsidRPr="00103289">
        <w:rPr>
          <w:rFonts w:ascii="Times New Roman" w:hAnsi="Times New Roman"/>
          <w:u w:val="single"/>
        </w:rPr>
        <w:t>Peggy Lee with The Dave Barbour Band</w:t>
      </w:r>
      <w:r w:rsidRPr="00103289">
        <w:rPr>
          <w:rFonts w:ascii="Times New Roman" w:hAnsi="Times New Roman"/>
        </w:rPr>
        <w:t xml:space="preserve"> (No vocal of Peggy noticed) </w:t>
      </w:r>
      <w:r w:rsidR="00B22C4B" w:rsidRPr="00103289">
        <w:rPr>
          <w:rFonts w:ascii="Times New Roman" w:hAnsi="Times New Roman"/>
        </w:rPr>
        <w:t xml:space="preserve">(2 copies) </w:t>
      </w:r>
    </w:p>
    <w:p w14:paraId="4ECDB570" w14:textId="28C4501B" w:rsidR="00C54680" w:rsidRPr="00103289" w:rsidRDefault="00C5468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Peggy:  </w:t>
      </w:r>
      <w:r w:rsidRPr="00103289">
        <w:rPr>
          <w:rFonts w:ascii="Times New Roman" w:hAnsi="Times New Roman"/>
          <w:u w:val="single"/>
        </w:rPr>
        <w:t>The Gold Collection</w:t>
      </w:r>
      <w:r w:rsidRPr="00103289">
        <w:rPr>
          <w:rFonts w:ascii="Times New Roman" w:hAnsi="Times New Roman"/>
        </w:rPr>
        <w:t xml:space="preserve"> 40 Classic Performances (2 CDs) </w:t>
      </w:r>
    </w:p>
    <w:p w14:paraId="40EDA142" w14:textId="4D479937" w:rsidR="00765EBF" w:rsidRPr="00103289" w:rsidRDefault="00765EB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</w:t>
      </w:r>
      <w:proofErr w:type="spellStart"/>
      <w:r w:rsidRPr="00103289">
        <w:rPr>
          <w:rFonts w:ascii="Times New Roman" w:hAnsi="Times New Roman"/>
        </w:rPr>
        <w:t>Ranee</w:t>
      </w:r>
      <w:proofErr w:type="spellEnd"/>
      <w:r w:rsidRPr="00103289">
        <w:rPr>
          <w:rFonts w:ascii="Times New Roman" w:hAnsi="Times New Roman"/>
        </w:rPr>
        <w:t xml:space="preserve">:  </w:t>
      </w:r>
      <w:r w:rsidRPr="00103289">
        <w:rPr>
          <w:rFonts w:ascii="Times New Roman" w:hAnsi="Times New Roman"/>
          <w:u w:val="single"/>
        </w:rPr>
        <w:t>Live at Le Bijou</w:t>
      </w:r>
      <w:r w:rsidRPr="00103289">
        <w:rPr>
          <w:rFonts w:ascii="Times New Roman" w:hAnsi="Times New Roman"/>
        </w:rPr>
        <w:t xml:space="preserve"> </w:t>
      </w:r>
    </w:p>
    <w:p w14:paraId="60D02350" w14:textId="16BF38AA" w:rsidR="00ED0697" w:rsidRPr="00103289" w:rsidRDefault="00ED069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</w:t>
      </w:r>
      <w:proofErr w:type="spellStart"/>
      <w:r w:rsidRPr="00103289">
        <w:rPr>
          <w:rFonts w:ascii="Times New Roman" w:hAnsi="Times New Roman"/>
        </w:rPr>
        <w:t>Ranee</w:t>
      </w:r>
      <w:proofErr w:type="spellEnd"/>
      <w:r w:rsidRPr="00103289">
        <w:rPr>
          <w:rFonts w:ascii="Times New Roman" w:hAnsi="Times New Roman"/>
        </w:rPr>
        <w:t xml:space="preserve">:  </w:t>
      </w:r>
      <w:proofErr w:type="spellStart"/>
      <w:r w:rsidRPr="00103289">
        <w:rPr>
          <w:rFonts w:ascii="Times New Roman" w:hAnsi="Times New Roman"/>
          <w:u w:val="single"/>
        </w:rPr>
        <w:t>Ranee</w:t>
      </w:r>
      <w:proofErr w:type="spellEnd"/>
      <w:r w:rsidRPr="00103289">
        <w:rPr>
          <w:rFonts w:ascii="Times New Roman" w:hAnsi="Times New Roman"/>
          <w:u w:val="single"/>
        </w:rPr>
        <w:t xml:space="preserve"> Lee Presents Dark Divas – The Musical</w:t>
      </w:r>
      <w:r w:rsidRPr="00103289">
        <w:rPr>
          <w:rFonts w:ascii="Times New Roman" w:hAnsi="Times New Roman"/>
        </w:rPr>
        <w:t xml:space="preserve"> (2 CDs) (Canadian) </w:t>
      </w:r>
    </w:p>
    <w:p w14:paraId="2BE79F70" w14:textId="77777777" w:rsidR="001E08DD" w:rsidRPr="00103289" w:rsidRDefault="001E08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Lewis, Ramsey:  </w:t>
      </w:r>
      <w:r w:rsidRPr="00103289">
        <w:rPr>
          <w:rFonts w:ascii="Times New Roman" w:hAnsi="Times New Roman"/>
          <w:u w:val="single"/>
        </w:rPr>
        <w:t>Greatest Hits</w:t>
      </w:r>
      <w:r w:rsidRPr="00103289">
        <w:rPr>
          <w:rFonts w:ascii="Times New Roman" w:hAnsi="Times New Roman"/>
        </w:rPr>
        <w:t xml:space="preserve"> </w:t>
      </w:r>
    </w:p>
    <w:p w14:paraId="6FDC4A53" w14:textId="77777777" w:rsidR="00315B59" w:rsidRPr="00103289" w:rsidRDefault="00315B5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Lightfoot, Gordon:  </w:t>
      </w:r>
      <w:r w:rsidRPr="00103289">
        <w:rPr>
          <w:rFonts w:ascii="Times New Roman" w:hAnsi="Times New Roman"/>
          <w:u w:val="single"/>
        </w:rPr>
        <w:t>Beautiful – A Tribute to Gordon Lightfoot</w:t>
      </w:r>
      <w:r w:rsidRPr="00103289">
        <w:rPr>
          <w:rFonts w:ascii="Times New Roman" w:hAnsi="Times New Roman"/>
        </w:rPr>
        <w:t xml:space="preserve"> </w:t>
      </w:r>
    </w:p>
    <w:p w14:paraId="711C4CA8" w14:textId="77777777" w:rsidR="00274E22" w:rsidRPr="00103289" w:rsidRDefault="00274E2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Lincoln, Abbey:  </w:t>
      </w:r>
      <w:r w:rsidRPr="00103289">
        <w:rPr>
          <w:rFonts w:ascii="Times New Roman" w:hAnsi="Times New Roman"/>
          <w:u w:val="single"/>
        </w:rPr>
        <w:t xml:space="preserve">You </w:t>
      </w:r>
      <w:proofErr w:type="spellStart"/>
      <w:r w:rsidRPr="00103289">
        <w:rPr>
          <w:rFonts w:ascii="Times New Roman" w:hAnsi="Times New Roman"/>
          <w:u w:val="single"/>
        </w:rPr>
        <w:t>Gotta</w:t>
      </w:r>
      <w:proofErr w:type="spellEnd"/>
      <w:r w:rsidRPr="00103289">
        <w:rPr>
          <w:rFonts w:ascii="Times New Roman" w:hAnsi="Times New Roman"/>
          <w:u w:val="single"/>
        </w:rPr>
        <w:t xml:space="preserve"> Pay The Band</w:t>
      </w:r>
      <w:r w:rsidRPr="00103289">
        <w:rPr>
          <w:rFonts w:ascii="Times New Roman" w:hAnsi="Times New Roman"/>
        </w:rPr>
        <w:t xml:space="preserve"> (featuring Stan Getz) </w:t>
      </w:r>
    </w:p>
    <w:p w14:paraId="65B5C8A2" w14:textId="77777777" w:rsidR="00453D64" w:rsidRPr="00103289" w:rsidRDefault="00453D6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Lloyd, Charles:  </w:t>
      </w:r>
      <w:r w:rsidRPr="00103289">
        <w:rPr>
          <w:rFonts w:ascii="Times New Roman" w:hAnsi="Times New Roman"/>
          <w:u w:val="single"/>
        </w:rPr>
        <w:t>Manhattan Stories</w:t>
      </w:r>
      <w:r w:rsidRPr="00103289">
        <w:rPr>
          <w:rFonts w:ascii="Times New Roman" w:hAnsi="Times New Roman"/>
        </w:rPr>
        <w:t xml:space="preserve"> (2 CDs)</w:t>
      </w:r>
    </w:p>
    <w:p w14:paraId="09DED595" w14:textId="77777777" w:rsidR="00FD57E3" w:rsidRPr="00103289" w:rsidRDefault="00FD57E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Lloyd, Charles:  </w:t>
      </w:r>
      <w:r w:rsidRPr="00103289">
        <w:rPr>
          <w:rFonts w:ascii="Times New Roman" w:hAnsi="Times New Roman"/>
          <w:u w:val="single"/>
        </w:rPr>
        <w:t>The Water is Wide</w:t>
      </w:r>
      <w:r w:rsidRPr="00103289">
        <w:rPr>
          <w:rFonts w:ascii="Times New Roman" w:hAnsi="Times New Roman"/>
        </w:rPr>
        <w:t xml:space="preserve"> </w:t>
      </w:r>
    </w:p>
    <w:p w14:paraId="3E07AFD4" w14:textId="5DAAA767" w:rsidR="00E3071D" w:rsidRPr="00103289" w:rsidRDefault="00E3071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London, Julie:  </w:t>
      </w:r>
      <w:r w:rsidRPr="00103289">
        <w:rPr>
          <w:rFonts w:ascii="Times New Roman" w:hAnsi="Times New Roman"/>
          <w:u w:val="single"/>
        </w:rPr>
        <w:t>Her Name is J</w:t>
      </w:r>
      <w:r w:rsidR="00FE2A9D" w:rsidRPr="00103289">
        <w:rPr>
          <w:rFonts w:ascii="Times New Roman" w:hAnsi="Times New Roman"/>
          <w:u w:val="single"/>
        </w:rPr>
        <w:t>u</w:t>
      </w:r>
      <w:r w:rsidRPr="00103289">
        <w:rPr>
          <w:rFonts w:ascii="Times New Roman" w:hAnsi="Times New Roman"/>
          <w:u w:val="single"/>
        </w:rPr>
        <w:t>lie</w:t>
      </w:r>
      <w:r w:rsidRPr="00103289">
        <w:rPr>
          <w:rFonts w:ascii="Times New Roman" w:hAnsi="Times New Roman"/>
        </w:rPr>
        <w:t xml:space="preserve"> (2 CDs)</w:t>
      </w:r>
      <w:r w:rsidR="00FE2A9D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</w:t>
      </w:r>
    </w:p>
    <w:p w14:paraId="44B469BB" w14:textId="0C9EAAB6" w:rsidR="00450E72" w:rsidRPr="00103289" w:rsidRDefault="00450E72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lastRenderedPageBreak/>
        <w:t xml:space="preserve">London:  </w:t>
      </w:r>
      <w:r w:rsidRPr="00103289">
        <w:rPr>
          <w:rFonts w:ascii="Times New Roman" w:hAnsi="Times New Roman"/>
          <w:u w:val="single"/>
        </w:rPr>
        <w:t>Your Hundred Best Tunes</w:t>
      </w:r>
      <w:r w:rsidRPr="00103289">
        <w:rPr>
          <w:rFonts w:ascii="Times New Roman" w:hAnsi="Times New Roman"/>
        </w:rPr>
        <w:t xml:space="preserve"> Part 1 (4 CDs)</w:t>
      </w:r>
      <w:r w:rsidR="001320B5" w:rsidRPr="00103289">
        <w:rPr>
          <w:rFonts w:ascii="Times New Roman" w:hAnsi="Times New Roman"/>
        </w:rPr>
        <w:t xml:space="preserve"> (2 copies)</w:t>
      </w:r>
    </w:p>
    <w:p w14:paraId="5848F20A" w14:textId="77777777" w:rsidR="00840DCB" w:rsidRPr="00103289" w:rsidRDefault="00840DC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Marks, Jack:  </w:t>
      </w:r>
      <w:r w:rsidRPr="00103289">
        <w:rPr>
          <w:rFonts w:ascii="Times New Roman" w:hAnsi="Times New Roman"/>
          <w:u w:val="single"/>
        </w:rPr>
        <w:t>Lost Wages</w:t>
      </w:r>
      <w:r w:rsidRPr="00103289">
        <w:rPr>
          <w:rFonts w:ascii="Times New Roman" w:hAnsi="Times New Roman"/>
        </w:rPr>
        <w:t xml:space="preserve"> </w:t>
      </w:r>
    </w:p>
    <w:p w14:paraId="017A51F0" w14:textId="77777777" w:rsidR="00F27423" w:rsidRPr="00103289" w:rsidRDefault="00F2742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Bob:  </w:t>
      </w:r>
      <w:r w:rsidRPr="00103289">
        <w:rPr>
          <w:rFonts w:ascii="Times New Roman" w:hAnsi="Times New Roman"/>
          <w:u w:val="single"/>
        </w:rPr>
        <w:t>Chant Down Babylon</w:t>
      </w:r>
      <w:r w:rsidRPr="00103289">
        <w:rPr>
          <w:rFonts w:ascii="Times New Roman" w:hAnsi="Times New Roman"/>
        </w:rPr>
        <w:t xml:space="preserve"> </w:t>
      </w:r>
    </w:p>
    <w:p w14:paraId="4CA611AB" w14:textId="04FF4396" w:rsidR="008F197B" w:rsidRPr="00103289" w:rsidRDefault="008F19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Bob:  </w:t>
      </w:r>
      <w:r w:rsidRPr="00103289">
        <w:rPr>
          <w:rFonts w:ascii="Times New Roman" w:hAnsi="Times New Roman"/>
          <w:u w:val="single"/>
        </w:rPr>
        <w:t>Natural Mystic</w:t>
      </w:r>
      <w:r w:rsidRPr="00103289">
        <w:rPr>
          <w:rFonts w:ascii="Times New Roman" w:hAnsi="Times New Roman"/>
        </w:rPr>
        <w:t xml:space="preserve"> </w:t>
      </w:r>
      <w:r w:rsidR="007E21B6" w:rsidRPr="00103289">
        <w:rPr>
          <w:rFonts w:ascii="Times New Roman" w:hAnsi="Times New Roman"/>
        </w:rPr>
        <w:t>(</w:t>
      </w:r>
      <w:r w:rsidR="0047669C" w:rsidRPr="00103289">
        <w:rPr>
          <w:rFonts w:ascii="Times New Roman" w:hAnsi="Times New Roman"/>
        </w:rPr>
        <w:t>3</w:t>
      </w:r>
      <w:r w:rsidR="007E21B6" w:rsidRPr="00103289">
        <w:rPr>
          <w:rFonts w:ascii="Times New Roman" w:hAnsi="Times New Roman"/>
        </w:rPr>
        <w:t xml:space="preserve"> copies) </w:t>
      </w:r>
    </w:p>
    <w:p w14:paraId="1A00B0C8" w14:textId="026A98C3" w:rsidR="008F1166" w:rsidRPr="00103289" w:rsidRDefault="008F116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M</w:t>
      </w:r>
      <w:r w:rsidR="00F27423" w:rsidRPr="00103289">
        <w:rPr>
          <w:rFonts w:ascii="Times New Roman" w:hAnsi="Times New Roman"/>
        </w:rPr>
        <w:t>a</w:t>
      </w:r>
      <w:r w:rsidRPr="00103289">
        <w:rPr>
          <w:rFonts w:ascii="Times New Roman" w:hAnsi="Times New Roman"/>
        </w:rPr>
        <w:t xml:space="preserve">rley, </w:t>
      </w:r>
      <w:r w:rsidR="0043737F" w:rsidRPr="00103289">
        <w:rPr>
          <w:rFonts w:ascii="Times New Roman" w:hAnsi="Times New Roman"/>
        </w:rPr>
        <w:t xml:space="preserve">Bob:  </w:t>
      </w:r>
      <w:r w:rsidRPr="00103289">
        <w:rPr>
          <w:rFonts w:ascii="Times New Roman" w:hAnsi="Times New Roman"/>
          <w:u w:val="single"/>
        </w:rPr>
        <w:t>Portrait of Bob Marley, A</w:t>
      </w:r>
      <w:r w:rsidRPr="00103289">
        <w:rPr>
          <w:rFonts w:ascii="Times New Roman" w:hAnsi="Times New Roman"/>
        </w:rPr>
        <w:t xml:space="preserve"> Vol. 2</w:t>
      </w:r>
    </w:p>
    <w:p w14:paraId="278A9790" w14:textId="4E50E76A" w:rsidR="001F055A" w:rsidRPr="00103289" w:rsidRDefault="001F055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Bob:  </w:t>
      </w:r>
      <w:r w:rsidRPr="00103289">
        <w:rPr>
          <w:rFonts w:ascii="Times New Roman" w:hAnsi="Times New Roman"/>
          <w:u w:val="single"/>
        </w:rPr>
        <w:t>One Love – The Very Best of Bob Marley</w:t>
      </w:r>
      <w:r w:rsidR="00FD0518" w:rsidRPr="00103289">
        <w:rPr>
          <w:rFonts w:ascii="Times New Roman" w:hAnsi="Times New Roman"/>
          <w:u w:val="single"/>
        </w:rPr>
        <w:t xml:space="preserve"> &amp; The Wailers</w:t>
      </w:r>
      <w:r w:rsidR="00FD0518" w:rsidRPr="00103289">
        <w:rPr>
          <w:rFonts w:ascii="Times New Roman" w:hAnsi="Times New Roman"/>
        </w:rPr>
        <w:t xml:space="preserve"> (2 copies) </w:t>
      </w:r>
      <w:r w:rsidRPr="00103289">
        <w:rPr>
          <w:rFonts w:ascii="Times New Roman" w:hAnsi="Times New Roman"/>
        </w:rPr>
        <w:t xml:space="preserve"> </w:t>
      </w:r>
    </w:p>
    <w:p w14:paraId="0AE53DEA" w14:textId="56F9290C" w:rsidR="006E4CCB" w:rsidRPr="00103289" w:rsidRDefault="006E4CC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Bob:  </w:t>
      </w:r>
      <w:r w:rsidRPr="00103289">
        <w:rPr>
          <w:rFonts w:ascii="Times New Roman" w:hAnsi="Times New Roman"/>
          <w:u w:val="single"/>
        </w:rPr>
        <w:t>Reggae Legend</w:t>
      </w:r>
      <w:r w:rsidRPr="00103289">
        <w:rPr>
          <w:rFonts w:ascii="Times New Roman" w:hAnsi="Times New Roman"/>
        </w:rPr>
        <w:t xml:space="preserve"> </w:t>
      </w:r>
    </w:p>
    <w:p w14:paraId="1785023E" w14:textId="77777777" w:rsidR="009708D7" w:rsidRPr="00103289" w:rsidRDefault="009708D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Bob:  </w:t>
      </w:r>
      <w:r w:rsidRPr="00103289">
        <w:rPr>
          <w:rFonts w:ascii="Times New Roman" w:hAnsi="Times New Roman"/>
          <w:u w:val="single"/>
        </w:rPr>
        <w:t>Sun Is Sunshine</w:t>
      </w:r>
      <w:r w:rsidRPr="00103289">
        <w:rPr>
          <w:rFonts w:ascii="Times New Roman" w:hAnsi="Times New Roman"/>
        </w:rPr>
        <w:t xml:space="preserve"> </w:t>
      </w:r>
    </w:p>
    <w:p w14:paraId="6015615F" w14:textId="77777777" w:rsidR="00832A16" w:rsidRPr="00103289" w:rsidRDefault="00832A16" w:rsidP="00832A1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 &amp; The Wailers:  </w:t>
      </w:r>
      <w:r w:rsidRPr="00103289">
        <w:rPr>
          <w:rFonts w:ascii="Times New Roman" w:hAnsi="Times New Roman"/>
          <w:u w:val="single"/>
        </w:rPr>
        <w:t>Reggae Fever</w:t>
      </w:r>
      <w:r w:rsidRPr="00103289">
        <w:rPr>
          <w:rFonts w:ascii="Times New Roman" w:hAnsi="Times New Roman"/>
        </w:rPr>
        <w:t xml:space="preserve"> Vol. 1 </w:t>
      </w:r>
    </w:p>
    <w:p w14:paraId="64B3BBE5" w14:textId="2E7F1C03" w:rsidR="00CE7A85" w:rsidRPr="00103289" w:rsidRDefault="00CE7A8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 </w:t>
      </w:r>
      <w:r w:rsidR="00E126F0" w:rsidRPr="00103289">
        <w:rPr>
          <w:rFonts w:ascii="Times New Roman" w:hAnsi="Times New Roman"/>
        </w:rPr>
        <w:t>&amp; The</w:t>
      </w:r>
      <w:r w:rsidRPr="00103289">
        <w:rPr>
          <w:rFonts w:ascii="Times New Roman" w:hAnsi="Times New Roman"/>
        </w:rPr>
        <w:t xml:space="preserve"> Wailers:  </w:t>
      </w:r>
      <w:r w:rsidRPr="00103289">
        <w:rPr>
          <w:rFonts w:ascii="Times New Roman" w:hAnsi="Times New Roman"/>
          <w:u w:val="single"/>
        </w:rPr>
        <w:t>Reggae Fever</w:t>
      </w:r>
      <w:r w:rsidRPr="00103289">
        <w:rPr>
          <w:rFonts w:ascii="Times New Roman" w:hAnsi="Times New Roman"/>
        </w:rPr>
        <w:t xml:space="preserve"> </w:t>
      </w:r>
    </w:p>
    <w:p w14:paraId="150C5C54" w14:textId="54F1C357" w:rsidR="000F66E0" w:rsidRPr="00103289" w:rsidRDefault="000F66E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Branford:  </w:t>
      </w:r>
      <w:r w:rsidRPr="00103289">
        <w:rPr>
          <w:rFonts w:ascii="Times New Roman" w:hAnsi="Times New Roman"/>
          <w:u w:val="single"/>
        </w:rPr>
        <w:t>MO Better Blues</w:t>
      </w:r>
      <w:r w:rsidRPr="00103289">
        <w:rPr>
          <w:rFonts w:ascii="Times New Roman" w:hAnsi="Times New Roman"/>
        </w:rPr>
        <w:t xml:space="preserve"> </w:t>
      </w:r>
    </w:p>
    <w:p w14:paraId="5E3C22F2" w14:textId="2CC4CD7F" w:rsidR="00744E48" w:rsidRPr="00103289" w:rsidRDefault="00744E4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Branford:  </w:t>
      </w:r>
      <w:r w:rsidRPr="00103289">
        <w:rPr>
          <w:rFonts w:ascii="Times New Roman" w:hAnsi="Times New Roman"/>
          <w:u w:val="single"/>
        </w:rPr>
        <w:t>The Steep Anthology</w:t>
      </w:r>
      <w:r w:rsidRPr="00103289">
        <w:rPr>
          <w:rFonts w:ascii="Times New Roman" w:hAnsi="Times New Roman"/>
        </w:rPr>
        <w:t xml:space="preserve"> </w:t>
      </w:r>
    </w:p>
    <w:p w14:paraId="2A7764A4" w14:textId="159F4319" w:rsidR="001C5E7B" w:rsidRPr="00103289" w:rsidRDefault="001C5E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 Family:  </w:t>
      </w:r>
      <w:r w:rsidRPr="00103289">
        <w:rPr>
          <w:rFonts w:ascii="Times New Roman" w:hAnsi="Times New Roman"/>
          <w:u w:val="single"/>
        </w:rPr>
        <w:t>A Jazz Celebration</w:t>
      </w:r>
      <w:r w:rsidRPr="00103289">
        <w:rPr>
          <w:rFonts w:ascii="Times New Roman" w:hAnsi="Times New Roman"/>
        </w:rPr>
        <w:t xml:space="preserve"> </w:t>
      </w:r>
    </w:p>
    <w:p w14:paraId="44158730" w14:textId="0E854A13" w:rsidR="008624B5" w:rsidRPr="00103289" w:rsidRDefault="008624B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 Trio (The Ellis):  </w:t>
      </w:r>
      <w:r w:rsidR="00C57B7C" w:rsidRPr="00103289">
        <w:rPr>
          <w:rFonts w:ascii="Times New Roman" w:hAnsi="Times New Roman"/>
          <w:u w:val="single"/>
        </w:rPr>
        <w:t>Twelve’s It</w:t>
      </w:r>
      <w:r w:rsidR="00C57B7C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 </w:t>
      </w:r>
    </w:p>
    <w:p w14:paraId="30708A10" w14:textId="56C740BF" w:rsidR="00EF504A" w:rsidRPr="00EF504A" w:rsidRDefault="00EF504A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Marsalis, Wynton:  </w:t>
      </w:r>
      <w:r>
        <w:rPr>
          <w:rFonts w:ascii="Times New Roman" w:hAnsi="Times New Roman"/>
          <w:u w:val="single"/>
        </w:rPr>
        <w:t>Father Time</w:t>
      </w:r>
      <w:r>
        <w:rPr>
          <w:rFonts w:ascii="Times New Roman" w:hAnsi="Times New Roman"/>
        </w:rPr>
        <w:t xml:space="preserve"> (1</w:t>
      </w:r>
      <w:r w:rsidRPr="00EF504A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band on CD) </w:t>
      </w:r>
    </w:p>
    <w:p w14:paraId="08F01E26" w14:textId="14B9A160" w:rsidR="006B1125" w:rsidRPr="00103289" w:rsidRDefault="006B112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Wynton:  </w:t>
      </w:r>
      <w:r w:rsidRPr="00103289">
        <w:rPr>
          <w:rFonts w:ascii="Times New Roman" w:hAnsi="Times New Roman"/>
          <w:u w:val="single"/>
        </w:rPr>
        <w:t xml:space="preserve">Hot </w:t>
      </w:r>
      <w:r w:rsidR="00CF46CC" w:rsidRPr="00103289">
        <w:rPr>
          <w:rFonts w:ascii="Times New Roman" w:hAnsi="Times New Roman"/>
          <w:u w:val="single"/>
        </w:rPr>
        <w:t>H</w:t>
      </w:r>
      <w:r w:rsidRPr="00103289">
        <w:rPr>
          <w:rFonts w:ascii="Times New Roman" w:hAnsi="Times New Roman"/>
          <w:u w:val="single"/>
        </w:rPr>
        <w:t>ouse Flowers</w:t>
      </w:r>
      <w:r w:rsidRPr="00103289">
        <w:rPr>
          <w:rFonts w:ascii="Times New Roman" w:hAnsi="Times New Roman"/>
        </w:rPr>
        <w:t xml:space="preserve"> </w:t>
      </w:r>
    </w:p>
    <w:p w14:paraId="7EC145E2" w14:textId="77777777" w:rsidR="00B6203A" w:rsidRPr="00103289" w:rsidRDefault="00B6203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Wynton:  </w:t>
      </w:r>
      <w:r w:rsidRPr="00103289">
        <w:rPr>
          <w:rFonts w:ascii="Times New Roman" w:hAnsi="Times New Roman"/>
          <w:u w:val="single"/>
        </w:rPr>
        <w:t>The London Concert</w:t>
      </w:r>
      <w:r w:rsidRPr="00103289">
        <w:rPr>
          <w:rFonts w:ascii="Times New Roman" w:hAnsi="Times New Roman"/>
        </w:rPr>
        <w:t xml:space="preserve"> </w:t>
      </w:r>
    </w:p>
    <w:p w14:paraId="57A2E423" w14:textId="77777777" w:rsidR="006B75FB" w:rsidRPr="00103289" w:rsidRDefault="006B75F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Wynton:  </w:t>
      </w:r>
      <w:r w:rsidRPr="00103289">
        <w:rPr>
          <w:rFonts w:ascii="Times New Roman" w:hAnsi="Times New Roman"/>
          <w:u w:val="single"/>
        </w:rPr>
        <w:t>Portrait of Wynton Marsalis</w:t>
      </w:r>
      <w:r w:rsidRPr="00103289">
        <w:rPr>
          <w:rFonts w:ascii="Times New Roman" w:hAnsi="Times New Roman"/>
        </w:rPr>
        <w:t xml:space="preserve"> </w:t>
      </w:r>
    </w:p>
    <w:p w14:paraId="660CC802" w14:textId="0287837E" w:rsidR="008A4D26" w:rsidRPr="00103289" w:rsidRDefault="008A4D2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Wynton:  </w:t>
      </w:r>
      <w:r w:rsidRPr="00103289">
        <w:rPr>
          <w:rFonts w:ascii="Times New Roman" w:hAnsi="Times New Roman"/>
          <w:u w:val="single"/>
        </w:rPr>
        <w:t>Standard Time Vol. 2 Intimacy Calling</w:t>
      </w:r>
      <w:r w:rsidRPr="00103289">
        <w:rPr>
          <w:rFonts w:ascii="Times New Roman" w:hAnsi="Times New Roman"/>
        </w:rPr>
        <w:t xml:space="preserve"> </w:t>
      </w:r>
    </w:p>
    <w:p w14:paraId="1E5A0D94" w14:textId="4D5236CA" w:rsidR="006214EB" w:rsidRPr="00103289" w:rsidRDefault="006214E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Wynton:  </w:t>
      </w:r>
      <w:r w:rsidRPr="00103289">
        <w:rPr>
          <w:rFonts w:ascii="Times New Roman" w:hAnsi="Times New Roman"/>
          <w:u w:val="single"/>
        </w:rPr>
        <w:t>Tune in Tomorrow</w:t>
      </w:r>
      <w:r w:rsidR="00C2597C" w:rsidRPr="00103289">
        <w:rPr>
          <w:rFonts w:ascii="Times New Roman" w:hAnsi="Times New Roman"/>
        </w:rPr>
        <w:t xml:space="preserve"> </w:t>
      </w:r>
    </w:p>
    <w:p w14:paraId="1F17086E" w14:textId="23D0DA79" w:rsidR="003F2EFF" w:rsidRPr="00103289" w:rsidRDefault="003F2EF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Martin, Dean:  </w:t>
      </w:r>
      <w:r w:rsidRPr="00103289">
        <w:rPr>
          <w:rFonts w:ascii="Times New Roman" w:hAnsi="Times New Roman"/>
          <w:u w:val="single"/>
        </w:rPr>
        <w:t>2 CD Autograph Collection</w:t>
      </w:r>
      <w:r w:rsidR="00535860" w:rsidRPr="00103289">
        <w:rPr>
          <w:rFonts w:ascii="Times New Roman" w:hAnsi="Times New Roman"/>
        </w:rPr>
        <w:t xml:space="preserve"> (2 CDs)</w:t>
      </w:r>
    </w:p>
    <w:p w14:paraId="51AB2526" w14:textId="77777777" w:rsidR="00243B88" w:rsidRPr="00103289" w:rsidRDefault="00243B8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Mathis, Johnny:  </w:t>
      </w:r>
      <w:r w:rsidRPr="00103289">
        <w:rPr>
          <w:rFonts w:ascii="Times New Roman" w:hAnsi="Times New Roman"/>
          <w:u w:val="single"/>
        </w:rPr>
        <w:t>Better Together</w:t>
      </w:r>
      <w:r w:rsidR="001F632D" w:rsidRPr="00103289">
        <w:rPr>
          <w:rFonts w:ascii="Times New Roman" w:hAnsi="Times New Roman"/>
        </w:rPr>
        <w:t xml:space="preserve"> </w:t>
      </w:r>
    </w:p>
    <w:p w14:paraId="52D71C31" w14:textId="3721DB58" w:rsidR="004F1BA5" w:rsidRPr="00103289" w:rsidRDefault="004F1BA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Mathis. Johnny:  </w:t>
      </w:r>
      <w:r w:rsidRPr="00103289">
        <w:rPr>
          <w:rFonts w:ascii="Times New Roman" w:hAnsi="Times New Roman"/>
          <w:u w:val="single"/>
        </w:rPr>
        <w:t>Gold</w:t>
      </w:r>
      <w:r w:rsidRPr="00103289">
        <w:rPr>
          <w:rFonts w:ascii="Times New Roman" w:hAnsi="Times New Roman"/>
        </w:rPr>
        <w:t xml:space="preserve"> </w:t>
      </w:r>
    </w:p>
    <w:p w14:paraId="2DBCFDB2" w14:textId="4986C8EE" w:rsidR="00754DC3" w:rsidRPr="00103289" w:rsidRDefault="00754DC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Mathis, Johnny:  </w:t>
      </w:r>
      <w:r w:rsidRPr="00103289">
        <w:rPr>
          <w:rFonts w:ascii="Times New Roman" w:hAnsi="Times New Roman"/>
          <w:u w:val="single"/>
        </w:rPr>
        <w:t>His Greatest Hits &amp; Finest Performances</w:t>
      </w:r>
      <w:r w:rsidRPr="00103289">
        <w:rPr>
          <w:rFonts w:ascii="Times New Roman" w:hAnsi="Times New Roman"/>
        </w:rPr>
        <w:t xml:space="preserve"> (Reader’s Digest) (3 CDs)</w:t>
      </w:r>
    </w:p>
    <w:p w14:paraId="389DE9B5" w14:textId="04D0A6A8" w:rsidR="004805D4" w:rsidRPr="00103289" w:rsidRDefault="004805D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Mathis, Johnny:  </w:t>
      </w:r>
      <w:r w:rsidRPr="00103289">
        <w:rPr>
          <w:rFonts w:ascii="Times New Roman" w:hAnsi="Times New Roman"/>
          <w:u w:val="single"/>
        </w:rPr>
        <w:t>The Ultimate Hits Collection</w:t>
      </w:r>
      <w:r w:rsidRPr="00103289">
        <w:rPr>
          <w:rFonts w:ascii="Times New Roman" w:hAnsi="Times New Roman"/>
        </w:rPr>
        <w:t xml:space="preserve"> </w:t>
      </w:r>
    </w:p>
    <w:p w14:paraId="465D55CD" w14:textId="3FD7106D" w:rsidR="005263BA" w:rsidRPr="00103289" w:rsidRDefault="005263B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Mathis, Johnny:  </w:t>
      </w:r>
      <w:r w:rsidRPr="00103289">
        <w:rPr>
          <w:rFonts w:ascii="Times New Roman" w:hAnsi="Times New Roman"/>
          <w:u w:val="single"/>
        </w:rPr>
        <w:t>Wonderful Johnny Mathis</w:t>
      </w:r>
      <w:r w:rsidR="0035759E" w:rsidRPr="00103289">
        <w:rPr>
          <w:rFonts w:ascii="Times New Roman" w:hAnsi="Times New Roman"/>
        </w:rPr>
        <w:t xml:space="preserve"> (4 CDs)</w:t>
      </w:r>
    </w:p>
    <w:p w14:paraId="05B185E6" w14:textId="77777777" w:rsidR="00DC19A8" w:rsidRPr="00103289" w:rsidRDefault="00DC19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Maxi Priest:  </w:t>
      </w:r>
      <w:r w:rsidRPr="00103289">
        <w:rPr>
          <w:rFonts w:ascii="Times New Roman" w:hAnsi="Times New Roman"/>
          <w:u w:val="single"/>
        </w:rPr>
        <w:t>Man With The Fun</w:t>
      </w:r>
      <w:r w:rsidRPr="00103289">
        <w:rPr>
          <w:rFonts w:ascii="Times New Roman" w:hAnsi="Times New Roman"/>
        </w:rPr>
        <w:t xml:space="preserve"> </w:t>
      </w:r>
      <w:r w:rsidR="00361FAB" w:rsidRPr="00103289">
        <w:rPr>
          <w:rFonts w:ascii="Times New Roman" w:hAnsi="Times New Roman"/>
        </w:rPr>
        <w:t>(2 copies)</w:t>
      </w:r>
    </w:p>
    <w:p w14:paraId="066A75AA" w14:textId="77777777" w:rsidR="00FA7981" w:rsidRPr="00940503" w:rsidRDefault="00FA7981" w:rsidP="009B1EA2">
      <w:pPr>
        <w:rPr>
          <w:rFonts w:ascii="Times New Roman" w:hAnsi="Times New Roman"/>
          <w:lang w:val="it-IT"/>
        </w:rPr>
      </w:pPr>
      <w:r w:rsidRPr="00940503">
        <w:rPr>
          <w:rFonts w:ascii="Times New Roman" w:hAnsi="Times New Roman"/>
          <w:lang w:val="it-IT"/>
        </w:rPr>
        <w:t xml:space="preserve">McCartney, Paul:  </w:t>
      </w:r>
      <w:r w:rsidRPr="00940503">
        <w:rPr>
          <w:rFonts w:ascii="Times New Roman" w:hAnsi="Times New Roman"/>
          <w:u w:val="single"/>
          <w:lang w:val="it-IT"/>
        </w:rPr>
        <w:t xml:space="preserve">Paul </w:t>
      </w:r>
      <w:proofErr w:type="spellStart"/>
      <w:r w:rsidRPr="00940503">
        <w:rPr>
          <w:rFonts w:ascii="Times New Roman" w:hAnsi="Times New Roman"/>
          <w:u w:val="single"/>
          <w:lang w:val="it-IT"/>
        </w:rPr>
        <w:t>McCartney’s</w:t>
      </w:r>
      <w:proofErr w:type="spellEnd"/>
      <w:r w:rsidRPr="00940503">
        <w:rPr>
          <w:rFonts w:ascii="Times New Roman" w:hAnsi="Times New Roman"/>
          <w:u w:val="single"/>
          <w:lang w:val="it-IT"/>
        </w:rPr>
        <w:t xml:space="preserve"> Standing </w:t>
      </w:r>
      <w:proofErr w:type="spellStart"/>
      <w:r w:rsidRPr="00940503">
        <w:rPr>
          <w:rFonts w:ascii="Times New Roman" w:hAnsi="Times New Roman"/>
          <w:u w:val="single"/>
          <w:lang w:val="it-IT"/>
        </w:rPr>
        <w:t>Scone</w:t>
      </w:r>
      <w:proofErr w:type="spellEnd"/>
      <w:r w:rsidRPr="00940503">
        <w:rPr>
          <w:rFonts w:ascii="Times New Roman" w:hAnsi="Times New Roman"/>
          <w:lang w:val="it-IT"/>
        </w:rPr>
        <w:t xml:space="preserve"> </w:t>
      </w:r>
    </w:p>
    <w:p w14:paraId="3D30BB92" w14:textId="77777777" w:rsidR="000431EE" w:rsidRPr="00103289" w:rsidRDefault="000431E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McGarrigle, Kate &amp; Anna:  </w:t>
      </w:r>
      <w:r w:rsidRPr="00103289">
        <w:rPr>
          <w:rFonts w:ascii="Times New Roman" w:hAnsi="Times New Roman"/>
          <w:u w:val="single"/>
        </w:rPr>
        <w:t>The McGarrigle Hour</w:t>
      </w:r>
      <w:r w:rsidRPr="00103289">
        <w:rPr>
          <w:rFonts w:ascii="Times New Roman" w:hAnsi="Times New Roman"/>
        </w:rPr>
        <w:t xml:space="preserve"> </w:t>
      </w:r>
      <w:r w:rsidR="00623B85" w:rsidRPr="00103289">
        <w:rPr>
          <w:rFonts w:ascii="Times New Roman" w:hAnsi="Times New Roman"/>
        </w:rPr>
        <w:t>(Canadian)</w:t>
      </w:r>
      <w:r w:rsidR="00CA27FE" w:rsidRPr="00103289">
        <w:rPr>
          <w:rFonts w:ascii="Times New Roman" w:hAnsi="Times New Roman"/>
        </w:rPr>
        <w:t xml:space="preserve"> (2 copies)</w:t>
      </w:r>
    </w:p>
    <w:p w14:paraId="1198AE74" w14:textId="77777777" w:rsidR="00B95F07" w:rsidRPr="00103289" w:rsidRDefault="00B95F0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McLean, Jackie:  </w:t>
      </w:r>
      <w:r w:rsidRPr="00103289">
        <w:rPr>
          <w:rFonts w:ascii="Times New Roman" w:hAnsi="Times New Roman"/>
          <w:u w:val="single"/>
        </w:rPr>
        <w:t>One Step Beyond</w:t>
      </w:r>
      <w:r w:rsidRPr="00103289">
        <w:rPr>
          <w:rFonts w:ascii="Times New Roman" w:hAnsi="Times New Roman"/>
        </w:rPr>
        <w:t xml:space="preserve"> </w:t>
      </w:r>
    </w:p>
    <w:p w14:paraId="29694686" w14:textId="77777777" w:rsidR="00267022" w:rsidRPr="00103289" w:rsidRDefault="0026702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McPartland &amp; Bill </w:t>
      </w:r>
      <w:proofErr w:type="spellStart"/>
      <w:r w:rsidRPr="00103289">
        <w:rPr>
          <w:rFonts w:ascii="Times New Roman" w:hAnsi="Times New Roman"/>
        </w:rPr>
        <w:t>Synder</w:t>
      </w:r>
      <w:proofErr w:type="spellEnd"/>
      <w:r w:rsidRPr="00103289">
        <w:rPr>
          <w:rFonts w:ascii="Times New Roman" w:hAnsi="Times New Roman"/>
        </w:rPr>
        <w:t xml:space="preserve">:  </w:t>
      </w:r>
      <w:r w:rsidRPr="00103289">
        <w:rPr>
          <w:rFonts w:ascii="Times New Roman" w:hAnsi="Times New Roman"/>
          <w:u w:val="single"/>
        </w:rPr>
        <w:t>Stardust</w:t>
      </w:r>
      <w:r w:rsidRPr="00103289">
        <w:rPr>
          <w:rFonts w:ascii="Times New Roman" w:hAnsi="Times New Roman"/>
        </w:rPr>
        <w:t xml:space="preserve"> </w:t>
      </w:r>
    </w:p>
    <w:p w14:paraId="46C346DD" w14:textId="77777777" w:rsidR="00325DEB" w:rsidRPr="00103289" w:rsidRDefault="00325DEB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McRae, Carmen:  </w:t>
      </w:r>
      <w:r w:rsidRPr="00103289">
        <w:rPr>
          <w:rFonts w:ascii="Times New Roman" w:hAnsi="Times New Roman"/>
          <w:u w:val="single"/>
        </w:rPr>
        <w:t xml:space="preserve">Ballad Essentials </w:t>
      </w:r>
    </w:p>
    <w:p w14:paraId="1805CCE7" w14:textId="3EA7F20C" w:rsidR="000D73C2" w:rsidRPr="00103289" w:rsidRDefault="000D73C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McRae, Carmen:  </w:t>
      </w:r>
      <w:r w:rsidRPr="00103289">
        <w:rPr>
          <w:rFonts w:ascii="Times New Roman" w:hAnsi="Times New Roman"/>
          <w:u w:val="single"/>
        </w:rPr>
        <w:t>Blue Moon</w:t>
      </w:r>
      <w:r w:rsidRPr="00103289">
        <w:rPr>
          <w:rFonts w:ascii="Times New Roman" w:hAnsi="Times New Roman"/>
        </w:rPr>
        <w:t xml:space="preserve"> </w:t>
      </w:r>
    </w:p>
    <w:p w14:paraId="6A4C5124" w14:textId="52E42C61" w:rsidR="00B25179" w:rsidRPr="00B25179" w:rsidRDefault="00B25179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McRae, Carmen:  </w:t>
      </w:r>
      <w:r>
        <w:rPr>
          <w:rFonts w:ascii="Times New Roman" w:hAnsi="Times New Roman"/>
          <w:u w:val="single"/>
        </w:rPr>
        <w:t>Carmen Sings Monk</w:t>
      </w:r>
      <w:r>
        <w:rPr>
          <w:rFonts w:ascii="Times New Roman" w:hAnsi="Times New Roman"/>
        </w:rPr>
        <w:t xml:space="preserve"> </w:t>
      </w:r>
    </w:p>
    <w:p w14:paraId="6CC0AB52" w14:textId="6D9E3B0D" w:rsidR="00A46043" w:rsidRPr="00103289" w:rsidRDefault="00A4604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McRae, Carmen/Sarah:  </w:t>
      </w:r>
      <w:r w:rsidRPr="00103289">
        <w:rPr>
          <w:rFonts w:ascii="Times New Roman" w:hAnsi="Times New Roman"/>
          <w:u w:val="single"/>
        </w:rPr>
        <w:t>Dedicated to You</w:t>
      </w:r>
      <w:r w:rsidRPr="00103289">
        <w:rPr>
          <w:rFonts w:ascii="Times New Roman" w:hAnsi="Times New Roman"/>
        </w:rPr>
        <w:t xml:space="preserve"> </w:t>
      </w:r>
    </w:p>
    <w:p w14:paraId="4C82715D" w14:textId="7CEEB5C8" w:rsidR="00E76DD8" w:rsidRPr="00103289" w:rsidRDefault="00E76DD8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McShann</w:t>
      </w:r>
      <w:proofErr w:type="spellEnd"/>
      <w:r w:rsidRPr="00103289">
        <w:rPr>
          <w:rFonts w:ascii="Times New Roman" w:hAnsi="Times New Roman"/>
        </w:rPr>
        <w:t xml:space="preserve">: </w:t>
      </w:r>
      <w:r w:rsidR="00A46043" w:rsidRPr="00103289">
        <w:rPr>
          <w:rFonts w:ascii="Times New Roman" w:hAnsi="Times New Roman"/>
        </w:rPr>
        <w:t xml:space="preserve"> </w:t>
      </w:r>
      <w:proofErr w:type="spellStart"/>
      <w:r w:rsidRPr="00103289">
        <w:rPr>
          <w:rFonts w:ascii="Times New Roman" w:hAnsi="Times New Roman"/>
          <w:u w:val="single"/>
        </w:rPr>
        <w:t>Goin</w:t>
      </w:r>
      <w:proofErr w:type="spellEnd"/>
      <w:r w:rsidRPr="00103289">
        <w:rPr>
          <w:rFonts w:ascii="Times New Roman" w:hAnsi="Times New Roman"/>
          <w:u w:val="single"/>
        </w:rPr>
        <w:t>’ to Kansas City</w:t>
      </w:r>
      <w:r w:rsidRPr="00103289">
        <w:rPr>
          <w:rFonts w:ascii="Times New Roman" w:hAnsi="Times New Roman"/>
        </w:rPr>
        <w:t xml:space="preserve"> </w:t>
      </w:r>
    </w:p>
    <w:p w14:paraId="4343D7E6" w14:textId="77777777" w:rsidR="00721F76" w:rsidRPr="00103289" w:rsidRDefault="00721F7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Mendes, Sergio:  </w:t>
      </w:r>
      <w:proofErr w:type="spellStart"/>
      <w:r w:rsidRPr="00103289">
        <w:rPr>
          <w:rFonts w:ascii="Times New Roman" w:hAnsi="Times New Roman"/>
          <w:u w:val="single"/>
        </w:rPr>
        <w:t>encanto</w:t>
      </w:r>
      <w:proofErr w:type="spellEnd"/>
      <w:r w:rsidRPr="00103289">
        <w:rPr>
          <w:rFonts w:ascii="Times New Roman" w:hAnsi="Times New Roman"/>
        </w:rPr>
        <w:t xml:space="preserve"> </w:t>
      </w:r>
    </w:p>
    <w:p w14:paraId="1CBE679A" w14:textId="77777777" w:rsidR="00E12D5A" w:rsidRPr="00103289" w:rsidRDefault="00E12D5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Mendes, Sergio:  </w:t>
      </w:r>
      <w:proofErr w:type="spellStart"/>
      <w:r w:rsidRPr="00103289">
        <w:rPr>
          <w:rFonts w:ascii="Times New Roman" w:hAnsi="Times New Roman"/>
          <w:u w:val="single"/>
        </w:rPr>
        <w:t>Foursider</w:t>
      </w:r>
      <w:proofErr w:type="spellEnd"/>
      <w:r w:rsidRPr="00103289">
        <w:rPr>
          <w:rFonts w:ascii="Times New Roman" w:hAnsi="Times New Roman"/>
        </w:rPr>
        <w:t xml:space="preserve"> </w:t>
      </w:r>
    </w:p>
    <w:p w14:paraId="4F9938A4" w14:textId="333EA23C" w:rsidR="001D1CCE" w:rsidRPr="00103289" w:rsidRDefault="001D1CC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Mendes, Sergio:  </w:t>
      </w:r>
      <w:r w:rsidR="004033AC" w:rsidRPr="00103289">
        <w:rPr>
          <w:rFonts w:ascii="Times New Roman" w:hAnsi="Times New Roman"/>
          <w:u w:val="single"/>
        </w:rPr>
        <w:t>G</w:t>
      </w:r>
      <w:r w:rsidRPr="00103289">
        <w:rPr>
          <w:rFonts w:ascii="Times New Roman" w:hAnsi="Times New Roman"/>
          <w:u w:val="single"/>
        </w:rPr>
        <w:t>reatest Hits</w:t>
      </w:r>
      <w:r w:rsidRPr="00103289">
        <w:rPr>
          <w:rFonts w:ascii="Times New Roman" w:hAnsi="Times New Roman"/>
        </w:rPr>
        <w:t xml:space="preserve"> </w:t>
      </w:r>
    </w:p>
    <w:p w14:paraId="441EC02C" w14:textId="2243E007" w:rsidR="008371E8" w:rsidRPr="00103289" w:rsidRDefault="008371E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Mendes, Sergio:  </w:t>
      </w:r>
      <w:r w:rsidRPr="00103289">
        <w:rPr>
          <w:rFonts w:ascii="Times New Roman" w:hAnsi="Times New Roman"/>
          <w:u w:val="single"/>
        </w:rPr>
        <w:t>Timeless</w:t>
      </w:r>
      <w:r w:rsidRPr="00103289">
        <w:rPr>
          <w:rFonts w:ascii="Times New Roman" w:hAnsi="Times New Roman"/>
        </w:rPr>
        <w:t xml:space="preserve"> </w:t>
      </w:r>
      <w:r w:rsidR="0046545B" w:rsidRPr="00103289">
        <w:rPr>
          <w:rFonts w:ascii="Times New Roman" w:hAnsi="Times New Roman"/>
        </w:rPr>
        <w:t xml:space="preserve">(2 copies) </w:t>
      </w:r>
    </w:p>
    <w:p w14:paraId="6ABF3498" w14:textId="77777777" w:rsidR="006E6A9E" w:rsidRPr="00103289" w:rsidRDefault="006E6A9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Metheny, Pat:  </w:t>
      </w:r>
      <w:r w:rsidRPr="00103289">
        <w:rPr>
          <w:rFonts w:ascii="Times New Roman" w:hAnsi="Times New Roman"/>
          <w:u w:val="single"/>
        </w:rPr>
        <w:t>Secret Story</w:t>
      </w:r>
      <w:r w:rsidRPr="00103289">
        <w:rPr>
          <w:rFonts w:ascii="Times New Roman" w:hAnsi="Times New Roman"/>
        </w:rPr>
        <w:t xml:space="preserve"> </w:t>
      </w:r>
    </w:p>
    <w:p w14:paraId="0955C080" w14:textId="77777777" w:rsidR="00937389" w:rsidRPr="00103289" w:rsidRDefault="0093738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Metheny, Pat:  </w:t>
      </w:r>
      <w:r w:rsidRPr="00103289">
        <w:rPr>
          <w:rFonts w:ascii="Times New Roman" w:hAnsi="Times New Roman"/>
          <w:u w:val="single"/>
        </w:rPr>
        <w:t>We Live Here</w:t>
      </w:r>
      <w:r w:rsidRPr="00103289">
        <w:rPr>
          <w:rFonts w:ascii="Times New Roman" w:hAnsi="Times New Roman"/>
        </w:rPr>
        <w:t xml:space="preserve"> </w:t>
      </w:r>
    </w:p>
    <w:p w14:paraId="75C3CD7F" w14:textId="77777777" w:rsidR="003E4719" w:rsidRPr="00103289" w:rsidRDefault="003E4719" w:rsidP="003E4719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Metheny, Pat Group:  </w:t>
      </w:r>
      <w:r w:rsidRPr="00103289">
        <w:rPr>
          <w:rFonts w:ascii="Times New Roman" w:hAnsi="Times New Roman"/>
          <w:u w:val="single"/>
        </w:rPr>
        <w:t>Speaking of Now</w:t>
      </w:r>
      <w:r w:rsidRPr="00103289">
        <w:rPr>
          <w:rFonts w:ascii="Times New Roman" w:hAnsi="Times New Roman"/>
        </w:rPr>
        <w:t xml:space="preserve">   </w:t>
      </w:r>
    </w:p>
    <w:p w14:paraId="39C6A439" w14:textId="4816B9F5" w:rsidR="008A5FF9" w:rsidRPr="00103289" w:rsidRDefault="008A5FF9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Mighty Sparrow:  </w:t>
      </w:r>
      <w:r w:rsidRPr="00103289">
        <w:rPr>
          <w:rFonts w:ascii="Times New Roman" w:hAnsi="Times New Roman"/>
          <w:u w:val="single"/>
        </w:rPr>
        <w:t>The Mighty Sparrow Party Classics</w:t>
      </w:r>
    </w:p>
    <w:p w14:paraId="1497019E" w14:textId="77777777" w:rsidR="00EE4521" w:rsidRPr="00103289" w:rsidRDefault="00EE452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Miller, Glen:  </w:t>
      </w:r>
      <w:r w:rsidR="00DC75D4" w:rsidRPr="00103289">
        <w:rPr>
          <w:rFonts w:ascii="Times New Roman" w:hAnsi="Times New Roman"/>
          <w:u w:val="single"/>
        </w:rPr>
        <w:t>Glen Miller Live!</w:t>
      </w:r>
      <w:r w:rsidR="00DC75D4" w:rsidRPr="00103289">
        <w:rPr>
          <w:rFonts w:ascii="Times New Roman" w:hAnsi="Times New Roman"/>
        </w:rPr>
        <w:t xml:space="preserve"> (Reader’s Digest) (4 CDs) </w:t>
      </w:r>
    </w:p>
    <w:p w14:paraId="0025B4E3" w14:textId="77777777" w:rsidR="00B72247" w:rsidRPr="00103289" w:rsidRDefault="00B7224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Miller, Glen:  </w:t>
      </w:r>
      <w:r w:rsidRPr="00103289">
        <w:rPr>
          <w:rFonts w:ascii="Times New Roman" w:hAnsi="Times New Roman"/>
          <w:u w:val="single"/>
        </w:rPr>
        <w:t>Jazz Collector Edition (The)</w:t>
      </w:r>
      <w:r w:rsidRPr="00103289">
        <w:rPr>
          <w:rFonts w:ascii="Times New Roman" w:hAnsi="Times New Roman"/>
        </w:rPr>
        <w:t xml:space="preserve"> </w:t>
      </w:r>
    </w:p>
    <w:p w14:paraId="794EF008" w14:textId="31058C5A" w:rsidR="00D873EB" w:rsidRPr="00103289" w:rsidRDefault="00D873E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Miller, Glen:  </w:t>
      </w:r>
      <w:r w:rsidRPr="00103289">
        <w:rPr>
          <w:rFonts w:ascii="Times New Roman" w:hAnsi="Times New Roman"/>
          <w:u w:val="single"/>
        </w:rPr>
        <w:t>Serenade in Blue</w:t>
      </w:r>
      <w:r w:rsidRPr="00103289">
        <w:rPr>
          <w:rFonts w:ascii="Times New Roman" w:hAnsi="Times New Roman"/>
        </w:rPr>
        <w:t xml:space="preserve"> (2 CDs) </w:t>
      </w:r>
    </w:p>
    <w:p w14:paraId="41991B91" w14:textId="6B13FFF3" w:rsidR="001D15B2" w:rsidRPr="00103289" w:rsidRDefault="001D15B2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Milman</w:t>
      </w:r>
      <w:proofErr w:type="spellEnd"/>
      <w:r w:rsidRPr="00103289">
        <w:rPr>
          <w:rFonts w:ascii="Times New Roman" w:hAnsi="Times New Roman"/>
        </w:rPr>
        <w:t xml:space="preserve">, Sophie:  </w:t>
      </w:r>
      <w:r w:rsidRPr="00103289">
        <w:rPr>
          <w:rFonts w:ascii="Times New Roman" w:hAnsi="Times New Roman"/>
          <w:u w:val="single"/>
        </w:rPr>
        <w:t>Take Love Easy</w:t>
      </w:r>
      <w:r w:rsidRPr="00103289">
        <w:rPr>
          <w:rFonts w:ascii="Times New Roman" w:hAnsi="Times New Roman"/>
        </w:rPr>
        <w:t xml:space="preserve">   </w:t>
      </w:r>
    </w:p>
    <w:p w14:paraId="29C35EDF" w14:textId="77777777" w:rsidR="006D16E6" w:rsidRPr="00103289" w:rsidRDefault="006D16E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Mingus, Charles:  </w:t>
      </w:r>
      <w:r w:rsidRPr="00103289">
        <w:rPr>
          <w:rFonts w:ascii="Times New Roman" w:hAnsi="Times New Roman"/>
          <w:u w:val="single"/>
        </w:rPr>
        <w:t>The Very Best of Charles Mingus</w:t>
      </w:r>
      <w:r w:rsidRPr="00103289">
        <w:rPr>
          <w:rFonts w:ascii="Times New Roman" w:hAnsi="Times New Roman"/>
        </w:rPr>
        <w:t xml:space="preserve"> </w:t>
      </w:r>
    </w:p>
    <w:p w14:paraId="471B6707" w14:textId="77777777" w:rsidR="00392DBA" w:rsidRPr="00940503" w:rsidRDefault="00392DBA" w:rsidP="009B1EA2">
      <w:pPr>
        <w:rPr>
          <w:rFonts w:ascii="Times New Roman" w:hAnsi="Times New Roman"/>
          <w:lang w:val="it-IT"/>
        </w:rPr>
      </w:pPr>
      <w:r w:rsidRPr="00940503">
        <w:rPr>
          <w:rFonts w:ascii="Times New Roman" w:hAnsi="Times New Roman"/>
          <w:lang w:val="it-IT"/>
        </w:rPr>
        <w:t xml:space="preserve">Minnelli, Lisa:  </w:t>
      </w:r>
      <w:r w:rsidRPr="00940503">
        <w:rPr>
          <w:rFonts w:ascii="Times New Roman" w:hAnsi="Times New Roman"/>
          <w:u w:val="single"/>
          <w:lang w:val="it-IT"/>
        </w:rPr>
        <w:t xml:space="preserve">Lisa Minnelli </w:t>
      </w:r>
      <w:proofErr w:type="spellStart"/>
      <w:r w:rsidRPr="00940503">
        <w:rPr>
          <w:rFonts w:ascii="Times New Roman" w:hAnsi="Times New Roman"/>
          <w:u w:val="single"/>
          <w:lang w:val="it-IT"/>
        </w:rPr>
        <w:t>at</w:t>
      </w:r>
      <w:proofErr w:type="spellEnd"/>
      <w:r w:rsidRPr="00940503">
        <w:rPr>
          <w:rFonts w:ascii="Times New Roman" w:hAnsi="Times New Roman"/>
          <w:u w:val="single"/>
          <w:lang w:val="it-IT"/>
        </w:rPr>
        <w:t xml:space="preserve"> </w:t>
      </w:r>
      <w:proofErr w:type="spellStart"/>
      <w:r w:rsidRPr="00940503">
        <w:rPr>
          <w:rFonts w:ascii="Times New Roman" w:hAnsi="Times New Roman"/>
          <w:u w:val="single"/>
          <w:lang w:val="it-IT"/>
        </w:rPr>
        <w:t>Carnigie</w:t>
      </w:r>
      <w:proofErr w:type="spellEnd"/>
      <w:r w:rsidRPr="00940503">
        <w:rPr>
          <w:rFonts w:ascii="Times New Roman" w:hAnsi="Times New Roman"/>
          <w:u w:val="single"/>
          <w:lang w:val="it-IT"/>
        </w:rPr>
        <w:t xml:space="preserve"> Hall</w:t>
      </w:r>
      <w:r w:rsidRPr="00940503">
        <w:rPr>
          <w:rFonts w:ascii="Times New Roman" w:hAnsi="Times New Roman"/>
          <w:lang w:val="it-IT"/>
        </w:rPr>
        <w:t xml:space="preserve"> (2 </w:t>
      </w:r>
      <w:proofErr w:type="spellStart"/>
      <w:r w:rsidRPr="00940503">
        <w:rPr>
          <w:rFonts w:ascii="Times New Roman" w:hAnsi="Times New Roman"/>
          <w:lang w:val="it-IT"/>
        </w:rPr>
        <w:t>CDs</w:t>
      </w:r>
      <w:proofErr w:type="spellEnd"/>
      <w:r w:rsidRPr="00940503">
        <w:rPr>
          <w:rFonts w:ascii="Times New Roman" w:hAnsi="Times New Roman"/>
          <w:lang w:val="it-IT"/>
        </w:rPr>
        <w:t xml:space="preserve">) </w:t>
      </w:r>
    </w:p>
    <w:p w14:paraId="014C6578" w14:textId="77777777" w:rsidR="009151B1" w:rsidRPr="00103289" w:rsidRDefault="009151B1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Monheit</w:t>
      </w:r>
      <w:proofErr w:type="spellEnd"/>
      <w:r w:rsidRPr="00103289">
        <w:rPr>
          <w:rFonts w:ascii="Times New Roman" w:hAnsi="Times New Roman"/>
        </w:rPr>
        <w:t xml:space="preserve">, Jane:  </w:t>
      </w:r>
      <w:r w:rsidRPr="00103289">
        <w:rPr>
          <w:rFonts w:ascii="Times New Roman" w:hAnsi="Times New Roman"/>
          <w:u w:val="single"/>
        </w:rPr>
        <w:t>Come Dream With Me</w:t>
      </w:r>
      <w:r w:rsidRPr="00103289">
        <w:rPr>
          <w:rFonts w:ascii="Times New Roman" w:hAnsi="Times New Roman"/>
        </w:rPr>
        <w:t xml:space="preserve"> </w:t>
      </w:r>
      <w:r w:rsidR="005D08D9" w:rsidRPr="00103289">
        <w:rPr>
          <w:rFonts w:ascii="Times New Roman" w:hAnsi="Times New Roman"/>
        </w:rPr>
        <w:t xml:space="preserve">(2 copies) </w:t>
      </w:r>
    </w:p>
    <w:p w14:paraId="6ADD4B9D" w14:textId="77777777" w:rsidR="000C1576" w:rsidRPr="00103289" w:rsidRDefault="000C1576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Monheit</w:t>
      </w:r>
      <w:proofErr w:type="spellEnd"/>
      <w:r w:rsidRPr="00103289">
        <w:rPr>
          <w:rFonts w:ascii="Times New Roman" w:hAnsi="Times New Roman"/>
        </w:rPr>
        <w:t xml:space="preserve">, Jane:  </w:t>
      </w:r>
      <w:r w:rsidRPr="00103289">
        <w:rPr>
          <w:rFonts w:ascii="Times New Roman" w:hAnsi="Times New Roman"/>
          <w:u w:val="single"/>
        </w:rPr>
        <w:t xml:space="preserve">Never </w:t>
      </w:r>
      <w:proofErr w:type="spellStart"/>
      <w:r w:rsidRPr="00103289">
        <w:rPr>
          <w:rFonts w:ascii="Times New Roman" w:hAnsi="Times New Roman"/>
          <w:u w:val="single"/>
        </w:rPr>
        <w:t>Never</w:t>
      </w:r>
      <w:proofErr w:type="spellEnd"/>
      <w:r w:rsidRPr="00103289">
        <w:rPr>
          <w:rFonts w:ascii="Times New Roman" w:hAnsi="Times New Roman"/>
          <w:u w:val="single"/>
        </w:rPr>
        <w:t xml:space="preserve"> Land</w:t>
      </w:r>
      <w:r w:rsidRPr="00103289">
        <w:rPr>
          <w:rFonts w:ascii="Times New Roman" w:hAnsi="Times New Roman"/>
        </w:rPr>
        <w:t xml:space="preserve"> </w:t>
      </w:r>
      <w:r w:rsidR="00AB3FA8" w:rsidRPr="00103289">
        <w:rPr>
          <w:rFonts w:ascii="Times New Roman" w:hAnsi="Times New Roman"/>
        </w:rPr>
        <w:t>(2 copies)</w:t>
      </w:r>
    </w:p>
    <w:p w14:paraId="46AAA785" w14:textId="77777777" w:rsidR="001941C5" w:rsidRPr="00103289" w:rsidRDefault="001941C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Monk, Thelonious:  </w:t>
      </w:r>
      <w:r w:rsidRPr="00103289">
        <w:rPr>
          <w:rFonts w:ascii="Times New Roman" w:hAnsi="Times New Roman"/>
          <w:u w:val="single"/>
        </w:rPr>
        <w:t>Jazz After Dark</w:t>
      </w:r>
      <w:r w:rsidRPr="00103289">
        <w:rPr>
          <w:rFonts w:ascii="Times New Roman" w:hAnsi="Times New Roman"/>
        </w:rPr>
        <w:t xml:space="preserve"> </w:t>
      </w:r>
    </w:p>
    <w:p w14:paraId="1BE96479" w14:textId="77777777" w:rsidR="00C92ED2" w:rsidRPr="00103289" w:rsidRDefault="00C92ED2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Monro</w:t>
      </w:r>
      <w:proofErr w:type="spellEnd"/>
      <w:r w:rsidRPr="00103289">
        <w:rPr>
          <w:rFonts w:ascii="Times New Roman" w:hAnsi="Times New Roman"/>
        </w:rPr>
        <w:t xml:space="preserve">, Matt:  </w:t>
      </w:r>
      <w:r w:rsidRPr="00103289">
        <w:rPr>
          <w:rFonts w:ascii="Times New Roman" w:hAnsi="Times New Roman"/>
          <w:u w:val="single"/>
        </w:rPr>
        <w:t>A Time for Love</w:t>
      </w:r>
      <w:r w:rsidRPr="00103289">
        <w:rPr>
          <w:rFonts w:ascii="Times New Roman" w:hAnsi="Times New Roman"/>
        </w:rPr>
        <w:t xml:space="preserve"> </w:t>
      </w:r>
    </w:p>
    <w:p w14:paraId="1B46617D" w14:textId="1BAB48BD" w:rsidR="00623F19" w:rsidRPr="00103289" w:rsidRDefault="00623F1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Mozart, Wolfgang Amadeus:  </w:t>
      </w:r>
      <w:r w:rsidRPr="00103289">
        <w:rPr>
          <w:rFonts w:ascii="Times New Roman" w:hAnsi="Times New Roman"/>
          <w:u w:val="single"/>
        </w:rPr>
        <w:t>Forever Mozart</w:t>
      </w:r>
      <w:r w:rsidRPr="00103289">
        <w:rPr>
          <w:rFonts w:ascii="Times New Roman" w:hAnsi="Times New Roman"/>
        </w:rPr>
        <w:t xml:space="preserve"> (Boxed Set 5 CDs) </w:t>
      </w:r>
    </w:p>
    <w:p w14:paraId="63C0308D" w14:textId="521102C4" w:rsidR="00166458" w:rsidRPr="00103289" w:rsidRDefault="0016645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Mulligan, Gerry:  </w:t>
      </w:r>
      <w:r w:rsidRPr="00103289">
        <w:rPr>
          <w:rFonts w:ascii="Times New Roman" w:hAnsi="Times New Roman"/>
          <w:u w:val="single"/>
        </w:rPr>
        <w:t>Re</w:t>
      </w:r>
      <w:r w:rsidR="00F07C4A" w:rsidRPr="00103289">
        <w:rPr>
          <w:rFonts w:ascii="Times New Roman" w:hAnsi="Times New Roman"/>
          <w:u w:val="single"/>
        </w:rPr>
        <w:t>-</w:t>
      </w:r>
      <w:r w:rsidRPr="00103289">
        <w:rPr>
          <w:rFonts w:ascii="Times New Roman" w:hAnsi="Times New Roman"/>
          <w:u w:val="single"/>
        </w:rPr>
        <w:t>Birth of the Cool</w:t>
      </w:r>
      <w:r w:rsidRPr="00103289">
        <w:rPr>
          <w:rFonts w:ascii="Times New Roman" w:hAnsi="Times New Roman"/>
        </w:rPr>
        <w:t xml:space="preserve"> </w:t>
      </w:r>
    </w:p>
    <w:p w14:paraId="5F136CB5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Mulligan, Gerry:  </w:t>
      </w:r>
      <w:r w:rsidRPr="00103289">
        <w:rPr>
          <w:rFonts w:ascii="Times New Roman" w:hAnsi="Times New Roman"/>
          <w:u w:val="single"/>
        </w:rPr>
        <w:t>Symphonic Dreams</w:t>
      </w:r>
      <w:r w:rsidRPr="00103289">
        <w:rPr>
          <w:rFonts w:ascii="Times New Roman" w:hAnsi="Times New Roman"/>
        </w:rPr>
        <w:t xml:space="preserve"> </w:t>
      </w:r>
    </w:p>
    <w:p w14:paraId="073E53A5" w14:textId="77777777" w:rsidR="00BE3342" w:rsidRPr="00103289" w:rsidRDefault="00BE3342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Narada</w:t>
      </w:r>
      <w:proofErr w:type="spellEnd"/>
      <w:r w:rsidRPr="00103289">
        <w:rPr>
          <w:rFonts w:ascii="Times New Roman" w:hAnsi="Times New Roman"/>
        </w:rPr>
        <w:t xml:space="preserve"> Collection Two </w:t>
      </w:r>
    </w:p>
    <w:p w14:paraId="7D1B8607" w14:textId="77777777" w:rsidR="00E2246D" w:rsidRPr="00103289" w:rsidRDefault="00E2246D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Narada</w:t>
      </w:r>
      <w:proofErr w:type="spellEnd"/>
      <w:r w:rsidRPr="00103289">
        <w:rPr>
          <w:rFonts w:ascii="Times New Roman" w:hAnsi="Times New Roman"/>
        </w:rPr>
        <w:t xml:space="preserve"> Collection 3</w:t>
      </w:r>
      <w:r w:rsidR="00B31040" w:rsidRPr="00103289">
        <w:rPr>
          <w:rFonts w:ascii="Times New Roman" w:hAnsi="Times New Roman"/>
        </w:rPr>
        <w:t xml:space="preserve"> (2 copies)</w:t>
      </w:r>
    </w:p>
    <w:p w14:paraId="7EBAE74C" w14:textId="77777777" w:rsidR="00871B22" w:rsidRPr="00103289" w:rsidRDefault="00871B22" w:rsidP="00871B2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National Press and Allied Workers’ Jazz Band Inc. (The) (Canadian)</w:t>
      </w:r>
    </w:p>
    <w:p w14:paraId="23F1B760" w14:textId="1686B521" w:rsidR="00E2776A" w:rsidRPr="00103289" w:rsidRDefault="00E2776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Naxos International:  </w:t>
      </w:r>
      <w:r w:rsidRPr="00103289">
        <w:rPr>
          <w:rFonts w:ascii="Times New Roman" w:hAnsi="Times New Roman"/>
          <w:u w:val="single"/>
        </w:rPr>
        <w:t>Vintage Broadway</w:t>
      </w:r>
      <w:r w:rsidRPr="00103289">
        <w:rPr>
          <w:rFonts w:ascii="Times New Roman" w:hAnsi="Times New Roman"/>
        </w:rPr>
        <w:t xml:space="preserve"> </w:t>
      </w:r>
    </w:p>
    <w:p w14:paraId="4ED553B4" w14:textId="7A480F05" w:rsidR="000D7BB0" w:rsidRPr="00103289" w:rsidRDefault="000D7BB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Nelson, Willie:  </w:t>
      </w:r>
      <w:r w:rsidRPr="00103289">
        <w:rPr>
          <w:rFonts w:ascii="Times New Roman" w:hAnsi="Times New Roman"/>
          <w:u w:val="single"/>
        </w:rPr>
        <w:t>16 Biggest Hits</w:t>
      </w:r>
      <w:r w:rsidRPr="00103289">
        <w:rPr>
          <w:rFonts w:ascii="Times New Roman" w:hAnsi="Times New Roman"/>
        </w:rPr>
        <w:t xml:space="preserve"> </w:t>
      </w:r>
    </w:p>
    <w:p w14:paraId="0B14A908" w14:textId="621EB367" w:rsidR="00BC650A" w:rsidRPr="00103289" w:rsidRDefault="00BC65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Nelson, Willie:  </w:t>
      </w:r>
      <w:r w:rsidRPr="00103289">
        <w:rPr>
          <w:rFonts w:ascii="Times New Roman" w:hAnsi="Times New Roman"/>
          <w:u w:val="single"/>
        </w:rPr>
        <w:t>His Very Best</w:t>
      </w:r>
      <w:r w:rsidRPr="00103289">
        <w:rPr>
          <w:rFonts w:ascii="Times New Roman" w:hAnsi="Times New Roman"/>
        </w:rPr>
        <w:t xml:space="preserve"> </w:t>
      </w:r>
    </w:p>
    <w:p w14:paraId="0B5AD3FE" w14:textId="77777777" w:rsidR="00565162" w:rsidRPr="00103289" w:rsidRDefault="00565162" w:rsidP="00321B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Nelson, Willie:  </w:t>
      </w:r>
      <w:r w:rsidRPr="00103289">
        <w:rPr>
          <w:rFonts w:ascii="Times New Roman" w:hAnsi="Times New Roman"/>
          <w:u w:val="single"/>
        </w:rPr>
        <w:t>Original American Classics</w:t>
      </w:r>
      <w:r w:rsidRPr="00103289">
        <w:rPr>
          <w:rFonts w:ascii="Times New Roman" w:hAnsi="Times New Roman"/>
        </w:rPr>
        <w:t xml:space="preserve"> (3 CDs)</w:t>
      </w:r>
    </w:p>
    <w:p w14:paraId="67846844" w14:textId="1792EC6D" w:rsidR="00466BE8" w:rsidRPr="00103289" w:rsidRDefault="00466BE8" w:rsidP="00321B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Nelson, Willie:  </w:t>
      </w:r>
      <w:r w:rsidRPr="00103289">
        <w:rPr>
          <w:rFonts w:ascii="Times New Roman" w:hAnsi="Times New Roman"/>
          <w:u w:val="single"/>
        </w:rPr>
        <w:t>Stardust</w:t>
      </w:r>
      <w:r w:rsidRPr="00103289">
        <w:rPr>
          <w:rFonts w:ascii="Times New Roman" w:hAnsi="Times New Roman"/>
        </w:rPr>
        <w:t xml:space="preserve"> </w:t>
      </w:r>
    </w:p>
    <w:p w14:paraId="3683626F" w14:textId="68CEFB1D" w:rsidR="00321BE8" w:rsidRPr="00103289" w:rsidRDefault="00321BE8" w:rsidP="00321B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Nero, Peter:  </w:t>
      </w:r>
      <w:r w:rsidRPr="00103289">
        <w:rPr>
          <w:rFonts w:ascii="Times New Roman" w:hAnsi="Times New Roman"/>
          <w:u w:val="single"/>
        </w:rPr>
        <w:t>Peter Nero’s Greatest Hits</w:t>
      </w:r>
      <w:r w:rsidRPr="00103289">
        <w:rPr>
          <w:rFonts w:ascii="Times New Roman" w:hAnsi="Times New Roman"/>
        </w:rPr>
        <w:t xml:space="preserve"> </w:t>
      </w:r>
    </w:p>
    <w:p w14:paraId="696407C6" w14:textId="77777777" w:rsidR="00797AC7" w:rsidRPr="00103289" w:rsidRDefault="00797AC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Nero, Peter:  </w:t>
      </w:r>
      <w:r w:rsidRPr="00103289">
        <w:rPr>
          <w:rFonts w:ascii="Times New Roman" w:hAnsi="Times New Roman"/>
          <w:u w:val="single"/>
        </w:rPr>
        <w:t>Peter Nero Plays the Music of Duke Ellington</w:t>
      </w:r>
      <w:r w:rsidRPr="00103289">
        <w:rPr>
          <w:rFonts w:ascii="Times New Roman" w:hAnsi="Times New Roman"/>
        </w:rPr>
        <w:t xml:space="preserve"> </w:t>
      </w:r>
    </w:p>
    <w:p w14:paraId="3D8B33C3" w14:textId="77777777" w:rsidR="00C100F5" w:rsidRPr="00940503" w:rsidRDefault="00C100F5" w:rsidP="009B1EA2">
      <w:pPr>
        <w:rPr>
          <w:rFonts w:ascii="Times New Roman" w:hAnsi="Times New Roman"/>
          <w:lang w:val="it-IT"/>
        </w:rPr>
      </w:pPr>
      <w:proofErr w:type="spellStart"/>
      <w:r w:rsidRPr="00940503">
        <w:rPr>
          <w:rFonts w:ascii="Times New Roman" w:hAnsi="Times New Roman"/>
          <w:lang w:val="it-IT"/>
        </w:rPr>
        <w:t>Nesrallah</w:t>
      </w:r>
      <w:proofErr w:type="spellEnd"/>
      <w:r w:rsidRPr="00940503">
        <w:rPr>
          <w:rFonts w:ascii="Times New Roman" w:hAnsi="Times New Roman"/>
          <w:lang w:val="it-IT"/>
        </w:rPr>
        <w:t xml:space="preserve">, Julie – Daniel </w:t>
      </w:r>
      <w:proofErr w:type="spellStart"/>
      <w:r w:rsidRPr="00940503">
        <w:rPr>
          <w:rFonts w:ascii="Times New Roman" w:hAnsi="Times New Roman"/>
          <w:lang w:val="it-IT"/>
        </w:rPr>
        <w:t>Bolshoy</w:t>
      </w:r>
      <w:proofErr w:type="spellEnd"/>
      <w:r w:rsidRPr="00940503">
        <w:rPr>
          <w:rFonts w:ascii="Times New Roman" w:hAnsi="Times New Roman"/>
          <w:lang w:val="it-IT"/>
        </w:rPr>
        <w:t xml:space="preserve">:  </w:t>
      </w:r>
      <w:proofErr w:type="spellStart"/>
      <w:r w:rsidRPr="00940503">
        <w:rPr>
          <w:rFonts w:ascii="Times New Roman" w:hAnsi="Times New Roman"/>
          <w:u w:val="single"/>
          <w:lang w:val="it-IT"/>
        </w:rPr>
        <w:t>Espana</w:t>
      </w:r>
      <w:proofErr w:type="spellEnd"/>
      <w:r w:rsidR="000133CF" w:rsidRPr="00940503">
        <w:rPr>
          <w:rFonts w:ascii="Times New Roman" w:hAnsi="Times New Roman"/>
          <w:lang w:val="it-IT"/>
        </w:rPr>
        <w:t xml:space="preserve"> </w:t>
      </w:r>
      <w:r w:rsidR="002A5900" w:rsidRPr="00940503">
        <w:rPr>
          <w:rFonts w:ascii="Times New Roman" w:hAnsi="Times New Roman"/>
          <w:lang w:val="it-IT"/>
        </w:rPr>
        <w:t>(Canadian)</w:t>
      </w:r>
    </w:p>
    <w:p w14:paraId="204D8AD8" w14:textId="77777777" w:rsidR="008B02BF" w:rsidRPr="00103289" w:rsidRDefault="008B02B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Noble, Ray:  </w:t>
      </w:r>
      <w:r w:rsidRPr="00103289">
        <w:rPr>
          <w:rFonts w:ascii="Times New Roman" w:hAnsi="Times New Roman"/>
          <w:u w:val="single"/>
        </w:rPr>
        <w:t>Sweetheart</w:t>
      </w:r>
      <w:r w:rsidRPr="00103289">
        <w:rPr>
          <w:rFonts w:ascii="Times New Roman" w:hAnsi="Times New Roman"/>
        </w:rPr>
        <w:t xml:space="preserve"> (disc nine of ten) </w:t>
      </w:r>
    </w:p>
    <w:p w14:paraId="59D4537D" w14:textId="77777777" w:rsidR="002D6673" w:rsidRPr="00103289" w:rsidRDefault="002D667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Norman, Jessye:  </w:t>
      </w:r>
      <w:r w:rsidRPr="00103289">
        <w:rPr>
          <w:rFonts w:ascii="Times New Roman" w:hAnsi="Times New Roman"/>
          <w:u w:val="single"/>
        </w:rPr>
        <w:t>BRAVA, JESSYE! The Very Best of Jessye Norman</w:t>
      </w:r>
      <w:r w:rsidRPr="00103289">
        <w:rPr>
          <w:rFonts w:ascii="Times New Roman" w:hAnsi="Times New Roman"/>
        </w:rPr>
        <w:t xml:space="preserve"> </w:t>
      </w:r>
    </w:p>
    <w:p w14:paraId="72AC5D72" w14:textId="23280540" w:rsidR="00D3366E" w:rsidRPr="00103289" w:rsidRDefault="00D3366E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O’Day</w:t>
      </w:r>
      <w:proofErr w:type="spellEnd"/>
      <w:r w:rsidRPr="00103289">
        <w:rPr>
          <w:rFonts w:ascii="Times New Roman" w:hAnsi="Times New Roman"/>
        </w:rPr>
        <w:t xml:space="preserve">, Anita &amp; Cal Tjader:  </w:t>
      </w:r>
      <w:r w:rsidRPr="00103289">
        <w:rPr>
          <w:rFonts w:ascii="Times New Roman" w:hAnsi="Times New Roman"/>
          <w:u w:val="single"/>
        </w:rPr>
        <w:t>Time For 2</w:t>
      </w:r>
      <w:r w:rsidRPr="00103289">
        <w:rPr>
          <w:rFonts w:ascii="Times New Roman" w:hAnsi="Times New Roman"/>
        </w:rPr>
        <w:t xml:space="preserve">   </w:t>
      </w:r>
    </w:p>
    <w:p w14:paraId="4193C624" w14:textId="6AF5CC52" w:rsidR="00270AC6" w:rsidRPr="00103289" w:rsidRDefault="00270AC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Oliver Twist by Charles Dickens – Disc 1</w:t>
      </w:r>
    </w:p>
    <w:p w14:paraId="5D2523D9" w14:textId="574B1E1C" w:rsidR="00270AC6" w:rsidRPr="00103289" w:rsidRDefault="00270AC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Oliver Twist by Charles Dickens - Disc 2</w:t>
      </w:r>
    </w:p>
    <w:p w14:paraId="74DD34B0" w14:textId="77777777" w:rsidR="008E03A6" w:rsidRPr="00103289" w:rsidRDefault="008E03A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OPERAMANIA (5-CD Boxed Set) </w:t>
      </w:r>
    </w:p>
    <w:p w14:paraId="653B439D" w14:textId="77777777" w:rsidR="00F16339" w:rsidRPr="00103289" w:rsidRDefault="00F1633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Page, Patti/Rosemary Clooney:  </w:t>
      </w:r>
      <w:r w:rsidR="0000537D" w:rsidRPr="00103289">
        <w:rPr>
          <w:rFonts w:ascii="Times New Roman" w:hAnsi="Times New Roman"/>
          <w:u w:val="single"/>
        </w:rPr>
        <w:t xml:space="preserve">Best of </w:t>
      </w:r>
      <w:r w:rsidRPr="00103289">
        <w:rPr>
          <w:rFonts w:ascii="Times New Roman" w:hAnsi="Times New Roman"/>
          <w:u w:val="single"/>
        </w:rPr>
        <w:t>Patti Page &amp; Rosemary Clooney</w:t>
      </w:r>
      <w:r w:rsidRPr="00103289">
        <w:rPr>
          <w:rFonts w:ascii="Times New Roman" w:hAnsi="Times New Roman"/>
        </w:rPr>
        <w:t xml:space="preserve"> </w:t>
      </w:r>
    </w:p>
    <w:p w14:paraId="2D9DCBA8" w14:textId="77777777" w:rsidR="00CD5ABB" w:rsidRPr="00103289" w:rsidRDefault="00CD5ABB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Parkening</w:t>
      </w:r>
      <w:proofErr w:type="spellEnd"/>
      <w:r w:rsidRPr="00103289">
        <w:rPr>
          <w:rFonts w:ascii="Times New Roman" w:hAnsi="Times New Roman"/>
        </w:rPr>
        <w:t xml:space="preserve">, Christopher:  </w:t>
      </w:r>
      <w:r w:rsidRPr="00103289">
        <w:rPr>
          <w:rFonts w:ascii="Times New Roman" w:hAnsi="Times New Roman"/>
          <w:u w:val="single"/>
        </w:rPr>
        <w:t>A Tribute to Segovia</w:t>
      </w:r>
      <w:r w:rsidRPr="00103289">
        <w:rPr>
          <w:rFonts w:ascii="Times New Roman" w:hAnsi="Times New Roman"/>
        </w:rPr>
        <w:t xml:space="preserve"> </w:t>
      </w:r>
    </w:p>
    <w:p w14:paraId="199ABBE8" w14:textId="77777777" w:rsidR="0054741D" w:rsidRPr="00103289" w:rsidRDefault="0054741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Parker, Charlie:  </w:t>
      </w:r>
      <w:r w:rsidRPr="00103289">
        <w:rPr>
          <w:rFonts w:ascii="Times New Roman" w:hAnsi="Times New Roman"/>
          <w:u w:val="single"/>
        </w:rPr>
        <w:t>The Cole Porter Songbook</w:t>
      </w:r>
      <w:r w:rsidRPr="00103289">
        <w:rPr>
          <w:rFonts w:ascii="Times New Roman" w:hAnsi="Times New Roman"/>
        </w:rPr>
        <w:t xml:space="preserve"> </w:t>
      </w:r>
    </w:p>
    <w:p w14:paraId="60277EE2" w14:textId="77777777" w:rsidR="00C72D73" w:rsidRPr="00103289" w:rsidRDefault="00C72D7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Parker, Charlie:  </w:t>
      </w:r>
      <w:r w:rsidRPr="00103289">
        <w:rPr>
          <w:rFonts w:ascii="Times New Roman" w:hAnsi="Times New Roman"/>
          <w:u w:val="single"/>
        </w:rPr>
        <w:t>Jazz After Dark</w:t>
      </w:r>
      <w:r w:rsidRPr="00103289">
        <w:rPr>
          <w:rFonts w:ascii="Times New Roman" w:hAnsi="Times New Roman"/>
        </w:rPr>
        <w:t xml:space="preserve"> </w:t>
      </w:r>
    </w:p>
    <w:p w14:paraId="62F112AE" w14:textId="453DCCCD" w:rsidR="00A24460" w:rsidRPr="00103289" w:rsidRDefault="00A2446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Parker, Charlie-The Quintet:  </w:t>
      </w:r>
      <w:r w:rsidRPr="00103289">
        <w:rPr>
          <w:rFonts w:ascii="Times New Roman" w:hAnsi="Times New Roman"/>
          <w:u w:val="single"/>
        </w:rPr>
        <w:t>Jazz At Massey Hall</w:t>
      </w:r>
      <w:r w:rsidRPr="00103289">
        <w:rPr>
          <w:rFonts w:ascii="Times New Roman" w:hAnsi="Times New Roman"/>
        </w:rPr>
        <w:t xml:space="preserve"> </w:t>
      </w:r>
    </w:p>
    <w:p w14:paraId="663B8881" w14:textId="303E5935" w:rsidR="008A7C54" w:rsidRPr="00103289" w:rsidRDefault="008A7C5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Parker, Charlie:  </w:t>
      </w:r>
      <w:r w:rsidRPr="00103289">
        <w:rPr>
          <w:rFonts w:ascii="Times New Roman" w:hAnsi="Times New Roman"/>
          <w:u w:val="single"/>
        </w:rPr>
        <w:t xml:space="preserve">Verve Jazz Masters </w:t>
      </w:r>
      <w:r w:rsidR="00A050CB" w:rsidRPr="00103289">
        <w:rPr>
          <w:rFonts w:ascii="Times New Roman" w:hAnsi="Times New Roman"/>
          <w:u w:val="single"/>
        </w:rPr>
        <w:t>#</w:t>
      </w:r>
      <w:r w:rsidRPr="00103289">
        <w:rPr>
          <w:rFonts w:ascii="Times New Roman" w:hAnsi="Times New Roman"/>
          <w:u w:val="single"/>
        </w:rPr>
        <w:t>15</w:t>
      </w:r>
      <w:r w:rsidRPr="00103289">
        <w:rPr>
          <w:rFonts w:ascii="Times New Roman" w:hAnsi="Times New Roman"/>
        </w:rPr>
        <w:t xml:space="preserve"> </w:t>
      </w:r>
    </w:p>
    <w:p w14:paraId="14F0A5FE" w14:textId="77777777" w:rsidR="005D49FA" w:rsidRPr="00103289" w:rsidRDefault="005D49FA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Pavlo</w:t>
      </w:r>
      <w:proofErr w:type="spellEnd"/>
      <w:r w:rsidRPr="00103289">
        <w:rPr>
          <w:rFonts w:ascii="Times New Roman" w:hAnsi="Times New Roman"/>
        </w:rPr>
        <w:t xml:space="preserve">:  </w:t>
      </w:r>
      <w:r w:rsidRPr="00103289">
        <w:rPr>
          <w:rFonts w:ascii="Times New Roman" w:hAnsi="Times New Roman"/>
          <w:u w:val="single"/>
        </w:rPr>
        <w:t>Live At Massey Hall</w:t>
      </w:r>
      <w:r w:rsidRPr="00103289">
        <w:rPr>
          <w:rFonts w:ascii="Times New Roman" w:hAnsi="Times New Roman"/>
        </w:rPr>
        <w:t xml:space="preserve"> </w:t>
      </w:r>
      <w:r w:rsidR="00B47051" w:rsidRPr="00103289">
        <w:rPr>
          <w:rFonts w:ascii="Times New Roman" w:hAnsi="Times New Roman"/>
        </w:rPr>
        <w:t>(Canadian)</w:t>
      </w:r>
    </w:p>
    <w:p w14:paraId="6F1CAEAD" w14:textId="77777777" w:rsidR="00AB3FA8" w:rsidRPr="00103289" w:rsidRDefault="00AB3F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Pendergrass, Teddy:  </w:t>
      </w:r>
      <w:r w:rsidRPr="00103289">
        <w:rPr>
          <w:rFonts w:ascii="Times New Roman" w:hAnsi="Times New Roman"/>
          <w:u w:val="single"/>
        </w:rPr>
        <w:t>Truly Blessed</w:t>
      </w:r>
      <w:r w:rsidRPr="00103289">
        <w:rPr>
          <w:rFonts w:ascii="Times New Roman" w:hAnsi="Times New Roman"/>
        </w:rPr>
        <w:t xml:space="preserve"> </w:t>
      </w:r>
    </w:p>
    <w:p w14:paraId="3A6625E6" w14:textId="77777777" w:rsidR="00EE1D1C" w:rsidRPr="00103289" w:rsidRDefault="00EE1D1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20 All-Time Jazz Favourites</w:t>
      </w:r>
      <w:r w:rsidRPr="00103289">
        <w:rPr>
          <w:rFonts w:ascii="Times New Roman" w:hAnsi="Times New Roman"/>
        </w:rPr>
        <w:t xml:space="preserve"> (Canadian)</w:t>
      </w:r>
    </w:p>
    <w:p w14:paraId="7BC8B68D" w14:textId="77777777" w:rsidR="00631C88" w:rsidRPr="00103289" w:rsidRDefault="00631C8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Beginnings 1945-1949</w:t>
      </w:r>
      <w:r w:rsidRPr="00103289">
        <w:rPr>
          <w:rFonts w:ascii="Times New Roman" w:hAnsi="Times New Roman"/>
        </w:rPr>
        <w:t xml:space="preserve"> </w:t>
      </w:r>
      <w:r w:rsidR="00EB7F19" w:rsidRPr="00103289">
        <w:rPr>
          <w:rFonts w:ascii="Times New Roman" w:hAnsi="Times New Roman"/>
        </w:rPr>
        <w:t>(2 CDs)</w:t>
      </w:r>
      <w:r w:rsidR="00A25BF3" w:rsidRPr="00103289">
        <w:rPr>
          <w:rFonts w:ascii="Times New Roman" w:hAnsi="Times New Roman"/>
        </w:rPr>
        <w:t xml:space="preserve"> (Canadian)</w:t>
      </w:r>
    </w:p>
    <w:p w14:paraId="5E1042CC" w14:textId="77777777" w:rsidR="0025561D" w:rsidRPr="00103289" w:rsidRDefault="0025561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Encore at the Blue Note</w:t>
      </w:r>
      <w:r w:rsidRPr="00103289">
        <w:rPr>
          <w:rFonts w:ascii="Times New Roman" w:hAnsi="Times New Roman"/>
        </w:rPr>
        <w:t xml:space="preserve"> (Canadian) </w:t>
      </w:r>
    </w:p>
    <w:p w14:paraId="30DF6473" w14:textId="3982FC8F" w:rsidR="00EA22A3" w:rsidRPr="00103289" w:rsidRDefault="00EA22A3" w:rsidP="001F13ED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A Jazz Odyssey</w:t>
      </w:r>
      <w:r w:rsidRPr="00103289">
        <w:rPr>
          <w:rFonts w:ascii="Times New Roman" w:hAnsi="Times New Roman"/>
        </w:rPr>
        <w:t xml:space="preserve"> </w:t>
      </w:r>
      <w:r w:rsidR="00D6786E" w:rsidRPr="00103289">
        <w:rPr>
          <w:rFonts w:ascii="Times New Roman" w:hAnsi="Times New Roman"/>
        </w:rPr>
        <w:t>(Canadian)</w:t>
      </w:r>
    </w:p>
    <w:p w14:paraId="051D6F8A" w14:textId="756244D9" w:rsidR="00C069E5" w:rsidRPr="00103289" w:rsidRDefault="00C069E5" w:rsidP="001F13ED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Night Train</w:t>
      </w:r>
      <w:r w:rsidRPr="00103289">
        <w:rPr>
          <w:rFonts w:ascii="Times New Roman" w:hAnsi="Times New Roman"/>
        </w:rPr>
        <w:t xml:space="preserve"> </w:t>
      </w:r>
      <w:r w:rsidR="002D0C02" w:rsidRPr="00103289">
        <w:rPr>
          <w:rFonts w:ascii="Times New Roman" w:hAnsi="Times New Roman"/>
        </w:rPr>
        <w:t xml:space="preserve">(Canadian) </w:t>
      </w:r>
    </w:p>
    <w:p w14:paraId="554CB9DA" w14:textId="3BD986B5" w:rsidR="00C960B1" w:rsidRPr="00103289" w:rsidRDefault="00C960B1" w:rsidP="001F13ED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Peterson, Oscar: ‘</w:t>
      </w:r>
      <w:r w:rsidRPr="00103289">
        <w:rPr>
          <w:rFonts w:ascii="Times New Roman" w:hAnsi="Times New Roman"/>
          <w:u w:val="single"/>
        </w:rPr>
        <w:t>Round Midnight</w:t>
      </w:r>
      <w:r w:rsidRPr="00103289">
        <w:rPr>
          <w:rFonts w:ascii="Times New Roman" w:hAnsi="Times New Roman"/>
        </w:rPr>
        <w:t xml:space="preserve"> </w:t>
      </w:r>
      <w:r w:rsidR="00617994" w:rsidRPr="00103289">
        <w:rPr>
          <w:rFonts w:ascii="Times New Roman" w:hAnsi="Times New Roman"/>
        </w:rPr>
        <w:t xml:space="preserve">(Canadian) </w:t>
      </w:r>
    </w:p>
    <w:p w14:paraId="7B82CD4A" w14:textId="5E19AE72" w:rsidR="001F13ED" w:rsidRPr="00103289" w:rsidRDefault="001F13ED" w:rsidP="001F13ED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Plays The Best Of The Great American Songbooks</w:t>
      </w:r>
      <w:r w:rsidRPr="00103289">
        <w:rPr>
          <w:rFonts w:ascii="Times New Roman" w:hAnsi="Times New Roman"/>
        </w:rPr>
        <w:t xml:space="preserve"> </w:t>
      </w:r>
      <w:r w:rsidR="00AF5D5D" w:rsidRPr="00103289">
        <w:rPr>
          <w:rFonts w:ascii="Times New Roman" w:hAnsi="Times New Roman"/>
        </w:rPr>
        <w:t xml:space="preserve">(Canadian) </w:t>
      </w:r>
    </w:p>
    <w:p w14:paraId="640A7BB4" w14:textId="77777777" w:rsidR="00D20E0A" w:rsidRPr="00103289" w:rsidRDefault="00D20E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Saturday Night at the Blue Note</w:t>
      </w:r>
      <w:r w:rsidRPr="00103289">
        <w:rPr>
          <w:rFonts w:ascii="Times New Roman" w:hAnsi="Times New Roman"/>
        </w:rPr>
        <w:t xml:space="preserve"> (Canadian) </w:t>
      </w:r>
    </w:p>
    <w:p w14:paraId="1C79EE66" w14:textId="297EDFDD" w:rsidR="001E6859" w:rsidRPr="00103289" w:rsidRDefault="001E685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the song is you – best of the verve song</w:t>
      </w:r>
      <w:r w:rsidR="00D51C94" w:rsidRPr="00103289">
        <w:rPr>
          <w:rFonts w:ascii="Times New Roman" w:hAnsi="Times New Roman"/>
          <w:u w:val="single"/>
        </w:rPr>
        <w:t>b</w:t>
      </w:r>
      <w:r w:rsidRPr="00103289">
        <w:rPr>
          <w:rFonts w:ascii="Times New Roman" w:hAnsi="Times New Roman"/>
          <w:u w:val="single"/>
        </w:rPr>
        <w:t>ooks</w:t>
      </w:r>
      <w:r w:rsidRPr="00103289">
        <w:rPr>
          <w:rFonts w:ascii="Times New Roman" w:hAnsi="Times New Roman"/>
        </w:rPr>
        <w:t xml:space="preserve"> </w:t>
      </w:r>
      <w:r w:rsidR="00D460D3" w:rsidRPr="00103289">
        <w:rPr>
          <w:rFonts w:ascii="Times New Roman" w:hAnsi="Times New Roman"/>
        </w:rPr>
        <w:t xml:space="preserve">(Canadian) </w:t>
      </w:r>
    </w:p>
    <w:p w14:paraId="721C49C1" w14:textId="747A8CD6" w:rsidR="00F254C0" w:rsidRPr="00103289" w:rsidRDefault="00F254C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The Trio</w:t>
      </w:r>
      <w:r w:rsidRPr="00103289">
        <w:rPr>
          <w:rFonts w:ascii="Times New Roman" w:hAnsi="Times New Roman"/>
        </w:rPr>
        <w:t xml:space="preserve"> </w:t>
      </w:r>
      <w:r w:rsidR="00EE1D1C" w:rsidRPr="00103289">
        <w:rPr>
          <w:rFonts w:ascii="Times New Roman" w:hAnsi="Times New Roman"/>
        </w:rPr>
        <w:t>(Canadian)</w:t>
      </w:r>
    </w:p>
    <w:p w14:paraId="42466EC5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Peterson, Oscar:  </w:t>
      </w:r>
      <w:r w:rsidRPr="00103289">
        <w:rPr>
          <w:rFonts w:ascii="Times New Roman" w:hAnsi="Times New Roman"/>
          <w:u w:val="single"/>
        </w:rPr>
        <w:t xml:space="preserve">Trio </w:t>
      </w:r>
      <w:proofErr w:type="spellStart"/>
      <w:r w:rsidRPr="00103289">
        <w:rPr>
          <w:rFonts w:ascii="Times New Roman" w:hAnsi="Times New Roman"/>
          <w:u w:val="single"/>
        </w:rPr>
        <w:t>Canadiana</w:t>
      </w:r>
      <w:proofErr w:type="spellEnd"/>
      <w:r w:rsidRPr="00103289">
        <w:rPr>
          <w:rFonts w:ascii="Times New Roman" w:hAnsi="Times New Roman"/>
          <w:u w:val="single"/>
        </w:rPr>
        <w:t xml:space="preserve"> Suite</w:t>
      </w:r>
      <w:r w:rsidRPr="00103289">
        <w:rPr>
          <w:rFonts w:ascii="Times New Roman" w:hAnsi="Times New Roman"/>
        </w:rPr>
        <w:t xml:space="preserve"> </w:t>
      </w:r>
      <w:r w:rsidR="00A25BF3" w:rsidRPr="00103289">
        <w:rPr>
          <w:rFonts w:ascii="Times New Roman" w:hAnsi="Times New Roman"/>
        </w:rPr>
        <w:t>(Canadian)</w:t>
      </w:r>
    </w:p>
    <w:p w14:paraId="589AC2C1" w14:textId="77777777" w:rsidR="006C670B" w:rsidRPr="00103289" w:rsidRDefault="006C670B" w:rsidP="006C670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Verve Silver Collection</w:t>
      </w:r>
      <w:r w:rsidRPr="00103289">
        <w:rPr>
          <w:rFonts w:ascii="Times New Roman" w:hAnsi="Times New Roman"/>
        </w:rPr>
        <w:t xml:space="preserve"> (Canadian)</w:t>
      </w:r>
    </w:p>
    <w:p w14:paraId="2314521C" w14:textId="66F9C3D2" w:rsidR="00C83715" w:rsidRPr="00103289" w:rsidRDefault="00C8371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Piaf, Edith:  </w:t>
      </w:r>
      <w:r w:rsidRPr="00103289">
        <w:rPr>
          <w:rFonts w:ascii="Times New Roman" w:hAnsi="Times New Roman"/>
          <w:u w:val="single"/>
        </w:rPr>
        <w:t>Edith Piaf</w:t>
      </w:r>
      <w:r w:rsidRPr="00103289">
        <w:rPr>
          <w:rFonts w:ascii="Times New Roman" w:hAnsi="Times New Roman"/>
        </w:rPr>
        <w:t xml:space="preserve"> – Golden Greats (3 CDs)</w:t>
      </w:r>
    </w:p>
    <w:p w14:paraId="5D9ECE24" w14:textId="77777777" w:rsidR="000B6610" w:rsidRPr="00103289" w:rsidRDefault="000B661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Pickett, Wilson:  </w:t>
      </w:r>
      <w:r w:rsidRPr="00103289">
        <w:rPr>
          <w:rFonts w:ascii="Times New Roman" w:hAnsi="Times New Roman"/>
          <w:u w:val="single"/>
        </w:rPr>
        <w:t>The Very Best of Wilson Pickett</w:t>
      </w:r>
      <w:r w:rsidRPr="00103289">
        <w:rPr>
          <w:rFonts w:ascii="Times New Roman" w:hAnsi="Times New Roman"/>
        </w:rPr>
        <w:t xml:space="preserve"> </w:t>
      </w:r>
    </w:p>
    <w:p w14:paraId="30573058" w14:textId="77777777" w:rsidR="00903A57" w:rsidRPr="00103289" w:rsidRDefault="00903A5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Pickett, Wilson:  </w:t>
      </w:r>
      <w:r w:rsidRPr="00103289">
        <w:rPr>
          <w:rFonts w:ascii="Times New Roman" w:hAnsi="Times New Roman"/>
          <w:u w:val="single"/>
        </w:rPr>
        <w:t>Wilson Pickett’s Greatest Hits</w:t>
      </w:r>
      <w:r w:rsidRPr="00103289">
        <w:rPr>
          <w:rFonts w:ascii="Times New Roman" w:hAnsi="Times New Roman"/>
        </w:rPr>
        <w:t xml:space="preserve"> </w:t>
      </w:r>
    </w:p>
    <w:p w14:paraId="1BE65DB6" w14:textId="77777777" w:rsidR="007E2321" w:rsidRPr="00103289" w:rsidRDefault="007E2321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Pizzarelli</w:t>
      </w:r>
      <w:proofErr w:type="spellEnd"/>
      <w:r w:rsidRPr="00103289">
        <w:rPr>
          <w:rFonts w:ascii="Times New Roman" w:hAnsi="Times New Roman"/>
        </w:rPr>
        <w:t xml:space="preserve">, John:  </w:t>
      </w:r>
      <w:r w:rsidR="00602BA4" w:rsidRPr="00103289">
        <w:rPr>
          <w:rFonts w:ascii="Times New Roman" w:hAnsi="Times New Roman"/>
          <w:u w:val="single"/>
        </w:rPr>
        <w:t>After Hours</w:t>
      </w:r>
      <w:r w:rsidR="00602BA4" w:rsidRPr="00103289">
        <w:rPr>
          <w:rFonts w:ascii="Times New Roman" w:hAnsi="Times New Roman"/>
        </w:rPr>
        <w:t xml:space="preserve"> </w:t>
      </w:r>
    </w:p>
    <w:p w14:paraId="275AA3F0" w14:textId="7A05E0BE" w:rsidR="00622B55" w:rsidRPr="00103289" w:rsidRDefault="00622B55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Pizzarelli</w:t>
      </w:r>
      <w:proofErr w:type="spellEnd"/>
      <w:r w:rsidRPr="00103289">
        <w:rPr>
          <w:rFonts w:ascii="Times New Roman" w:hAnsi="Times New Roman"/>
        </w:rPr>
        <w:t xml:space="preserve">, John:  </w:t>
      </w:r>
      <w:r w:rsidRPr="00103289">
        <w:rPr>
          <w:rFonts w:ascii="Times New Roman" w:hAnsi="Times New Roman"/>
          <w:u w:val="single"/>
        </w:rPr>
        <w:t>Dear Mr. Cole</w:t>
      </w:r>
      <w:r w:rsidRPr="00103289">
        <w:rPr>
          <w:rFonts w:ascii="Times New Roman" w:hAnsi="Times New Roman"/>
        </w:rPr>
        <w:t xml:space="preserve"> </w:t>
      </w:r>
    </w:p>
    <w:p w14:paraId="24A25F87" w14:textId="737695B8" w:rsidR="00AB415A" w:rsidRPr="00103289" w:rsidRDefault="00AB415A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Pizzarelli</w:t>
      </w:r>
      <w:proofErr w:type="spellEnd"/>
      <w:r w:rsidRPr="00103289">
        <w:rPr>
          <w:rFonts w:ascii="Times New Roman" w:hAnsi="Times New Roman"/>
        </w:rPr>
        <w:t xml:space="preserve">, John:  </w:t>
      </w:r>
      <w:r w:rsidRPr="00103289">
        <w:rPr>
          <w:rFonts w:ascii="Times New Roman" w:hAnsi="Times New Roman"/>
          <w:u w:val="single"/>
        </w:rPr>
        <w:t>My Blue Heaven</w:t>
      </w:r>
      <w:r w:rsidRPr="00103289">
        <w:rPr>
          <w:rFonts w:ascii="Times New Roman" w:hAnsi="Times New Roman"/>
        </w:rPr>
        <w:t xml:space="preserve"> </w:t>
      </w:r>
    </w:p>
    <w:p w14:paraId="6FA5DC5E" w14:textId="6883D57F" w:rsidR="00D343E9" w:rsidRPr="00103289" w:rsidRDefault="00D343E9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Pizzarelli</w:t>
      </w:r>
      <w:proofErr w:type="spellEnd"/>
      <w:r w:rsidRPr="00103289">
        <w:rPr>
          <w:rFonts w:ascii="Times New Roman" w:hAnsi="Times New Roman"/>
        </w:rPr>
        <w:t xml:space="preserve">, John:  </w:t>
      </w:r>
      <w:r w:rsidRPr="00103289">
        <w:rPr>
          <w:rFonts w:ascii="Times New Roman" w:hAnsi="Times New Roman"/>
          <w:u w:val="single"/>
        </w:rPr>
        <w:t>Naturally</w:t>
      </w:r>
      <w:r w:rsidRPr="00103289">
        <w:rPr>
          <w:rFonts w:ascii="Times New Roman" w:hAnsi="Times New Roman"/>
        </w:rPr>
        <w:t xml:space="preserve"> </w:t>
      </w:r>
    </w:p>
    <w:p w14:paraId="4903E667" w14:textId="77777777" w:rsidR="00546FAA" w:rsidRPr="00103289" w:rsidRDefault="00546FA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Playboy Jazz:  </w:t>
      </w:r>
      <w:r w:rsidRPr="00103289">
        <w:rPr>
          <w:rFonts w:ascii="Times New Roman" w:hAnsi="Times New Roman"/>
          <w:u w:val="single"/>
        </w:rPr>
        <w:t>Jazz After Dark</w:t>
      </w:r>
      <w:r w:rsidRPr="00103289">
        <w:rPr>
          <w:rFonts w:ascii="Times New Roman" w:hAnsi="Times New Roman"/>
        </w:rPr>
        <w:t xml:space="preserve"> </w:t>
      </w:r>
      <w:r w:rsidR="00F57C97" w:rsidRPr="00103289">
        <w:rPr>
          <w:rFonts w:ascii="Times New Roman" w:hAnsi="Times New Roman"/>
        </w:rPr>
        <w:t>(2 CDs)</w:t>
      </w:r>
    </w:p>
    <w:p w14:paraId="0E969210" w14:textId="1B3280FA" w:rsidR="00CF7108" w:rsidRPr="00103289" w:rsidRDefault="00CF7108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Pointer Sisters:  </w:t>
      </w:r>
      <w:r w:rsidRPr="00103289">
        <w:rPr>
          <w:rFonts w:ascii="Times New Roman" w:hAnsi="Times New Roman"/>
          <w:u w:val="single"/>
        </w:rPr>
        <w:t>Collections</w:t>
      </w:r>
      <w:r w:rsidR="001335CC" w:rsidRPr="00103289">
        <w:rPr>
          <w:rFonts w:ascii="Times New Roman" w:hAnsi="Times New Roman"/>
          <w:u w:val="single"/>
        </w:rPr>
        <w:t xml:space="preserve"> </w:t>
      </w:r>
    </w:p>
    <w:p w14:paraId="35AAD8C2" w14:textId="7CD83C84" w:rsidR="00B13F8A" w:rsidRPr="00103289" w:rsidRDefault="00B13F8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40</w:t>
      </w:r>
      <w:r w:rsidRPr="00103289">
        <w:rPr>
          <w:rFonts w:ascii="Times New Roman" w:hAnsi="Times New Roman"/>
          <w:u w:val="single"/>
          <w:vertAlign w:val="superscript"/>
        </w:rPr>
        <w:t>th</w:t>
      </w:r>
      <w:r w:rsidRPr="00103289">
        <w:rPr>
          <w:rFonts w:ascii="Times New Roman" w:hAnsi="Times New Roman"/>
          <w:u w:val="single"/>
        </w:rPr>
        <w:t xml:space="preserve"> Anniversary Edition</w:t>
      </w:r>
      <w:r w:rsidRPr="00103289">
        <w:rPr>
          <w:rFonts w:ascii="Times New Roman" w:hAnsi="Times New Roman"/>
        </w:rPr>
        <w:t xml:space="preserve"> </w:t>
      </w:r>
    </w:p>
    <w:p w14:paraId="764A4E0F" w14:textId="77777777" w:rsidR="00B94A1D" w:rsidRPr="00940503" w:rsidRDefault="00B94A1D" w:rsidP="009B1EA2">
      <w:pPr>
        <w:rPr>
          <w:rFonts w:ascii="Times New Roman" w:hAnsi="Times New Roman"/>
          <w:lang w:val="it-IT"/>
        </w:rPr>
      </w:pPr>
      <w:r w:rsidRPr="00940503">
        <w:rPr>
          <w:rFonts w:ascii="Times New Roman" w:hAnsi="Times New Roman"/>
          <w:lang w:val="it-IT"/>
        </w:rPr>
        <w:t xml:space="preserve">Porter, Cole:  </w:t>
      </w:r>
      <w:r w:rsidRPr="00940503">
        <w:rPr>
          <w:rFonts w:ascii="Times New Roman" w:hAnsi="Times New Roman"/>
          <w:u w:val="single"/>
          <w:lang w:val="it-IT"/>
        </w:rPr>
        <w:t xml:space="preserve">A Cole Porter </w:t>
      </w:r>
      <w:proofErr w:type="spellStart"/>
      <w:r w:rsidRPr="00940503">
        <w:rPr>
          <w:rFonts w:ascii="Times New Roman" w:hAnsi="Times New Roman"/>
          <w:u w:val="single"/>
          <w:lang w:val="it-IT"/>
        </w:rPr>
        <w:t>Songbook</w:t>
      </w:r>
      <w:proofErr w:type="spellEnd"/>
      <w:r w:rsidRPr="00940503">
        <w:rPr>
          <w:rFonts w:ascii="Times New Roman" w:hAnsi="Times New Roman"/>
          <w:lang w:val="it-IT"/>
        </w:rPr>
        <w:t xml:space="preserve"> </w:t>
      </w:r>
    </w:p>
    <w:p w14:paraId="1BA18F83" w14:textId="68AE8FDD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The Cole Porter Songbook – Night and Day</w:t>
      </w:r>
      <w:r w:rsidRPr="00103289">
        <w:rPr>
          <w:rFonts w:ascii="Times New Roman" w:hAnsi="Times New Roman"/>
        </w:rPr>
        <w:t xml:space="preserve"> </w:t>
      </w:r>
      <w:r w:rsidR="007770FB" w:rsidRPr="00103289">
        <w:rPr>
          <w:rFonts w:ascii="Times New Roman" w:hAnsi="Times New Roman"/>
        </w:rPr>
        <w:t>(</w:t>
      </w:r>
      <w:r w:rsidR="003F4DB7" w:rsidRPr="00103289">
        <w:rPr>
          <w:rFonts w:ascii="Times New Roman" w:hAnsi="Times New Roman"/>
        </w:rPr>
        <w:t>2</w:t>
      </w:r>
      <w:r w:rsidR="00A74978" w:rsidRPr="00103289">
        <w:rPr>
          <w:rFonts w:ascii="Times New Roman" w:hAnsi="Times New Roman"/>
        </w:rPr>
        <w:t xml:space="preserve"> </w:t>
      </w:r>
      <w:r w:rsidR="003F4DB7" w:rsidRPr="00103289">
        <w:rPr>
          <w:rFonts w:ascii="Times New Roman" w:hAnsi="Times New Roman"/>
        </w:rPr>
        <w:t xml:space="preserve">copies) </w:t>
      </w:r>
      <w:r w:rsidR="00A74978" w:rsidRPr="00103289">
        <w:rPr>
          <w:rFonts w:ascii="Times New Roman" w:hAnsi="Times New Roman"/>
        </w:rPr>
        <w:t xml:space="preserve"> </w:t>
      </w:r>
    </w:p>
    <w:p w14:paraId="200B4406" w14:textId="77777777" w:rsidR="00AC73CD" w:rsidRPr="00103289" w:rsidRDefault="00AC73C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I Get A Kick Out of You!</w:t>
      </w:r>
      <w:r w:rsidRPr="00103289">
        <w:rPr>
          <w:rFonts w:ascii="Times New Roman" w:hAnsi="Times New Roman"/>
        </w:rPr>
        <w:t xml:space="preserve"> </w:t>
      </w:r>
      <w:r w:rsidR="0017488F" w:rsidRPr="00103289">
        <w:rPr>
          <w:rFonts w:ascii="Times New Roman" w:hAnsi="Times New Roman"/>
        </w:rPr>
        <w:t>(The Music of Cole Porter</w:t>
      </w:r>
      <w:r w:rsidR="000F559E" w:rsidRPr="00103289">
        <w:rPr>
          <w:rFonts w:ascii="Times New Roman" w:hAnsi="Times New Roman"/>
        </w:rPr>
        <w:t xml:space="preserve"> </w:t>
      </w:r>
      <w:r w:rsidR="00A04145" w:rsidRPr="00103289">
        <w:rPr>
          <w:rFonts w:ascii="Times New Roman" w:hAnsi="Times New Roman"/>
        </w:rPr>
        <w:t>–</w:t>
      </w:r>
      <w:r w:rsidR="000F559E" w:rsidRPr="00103289">
        <w:rPr>
          <w:rFonts w:ascii="Times New Roman" w:hAnsi="Times New Roman"/>
        </w:rPr>
        <w:t xml:space="preserve"> Guitars</w:t>
      </w:r>
      <w:r w:rsidR="0017488F" w:rsidRPr="00103289">
        <w:rPr>
          <w:rFonts w:ascii="Times New Roman" w:hAnsi="Times New Roman"/>
        </w:rPr>
        <w:t>)</w:t>
      </w:r>
      <w:r w:rsidRPr="00103289">
        <w:rPr>
          <w:rFonts w:ascii="Times New Roman" w:hAnsi="Times New Roman"/>
        </w:rPr>
        <w:t xml:space="preserve">  </w:t>
      </w:r>
    </w:p>
    <w:p w14:paraId="06A1C361" w14:textId="353E637D" w:rsidR="00C8189F" w:rsidRPr="00103289" w:rsidRDefault="00C8189F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Night and Day</w:t>
      </w:r>
      <w:r w:rsidRPr="00103289">
        <w:rPr>
          <w:rFonts w:ascii="Times New Roman" w:hAnsi="Times New Roman"/>
        </w:rPr>
        <w:t xml:space="preserve"> (Reader’s Digest) (3 CDs)</w:t>
      </w:r>
    </w:p>
    <w:p w14:paraId="6B3D4CD4" w14:textId="48BFF188" w:rsidR="001E05E9" w:rsidRPr="00103289" w:rsidRDefault="001E05E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The Columbia Album of Cole Porter - </w:t>
      </w:r>
      <w:r w:rsidRPr="00103289">
        <w:rPr>
          <w:rFonts w:ascii="Times New Roman" w:hAnsi="Times New Roman"/>
          <w:u w:val="single"/>
        </w:rPr>
        <w:t xml:space="preserve">Michel Legrand and His Orchestra </w:t>
      </w:r>
    </w:p>
    <w:p w14:paraId="29B95921" w14:textId="33571218" w:rsidR="001E05E9" w:rsidRPr="00103289" w:rsidRDefault="001E05E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Spotlight On The Music of Cole Porter  </w:t>
      </w:r>
    </w:p>
    <w:p w14:paraId="67651501" w14:textId="0CE4B68D" w:rsidR="00E7097C" w:rsidRPr="00103289" w:rsidRDefault="00E7097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Timeless Favourites</w:t>
      </w:r>
      <w:r w:rsidRPr="00103289">
        <w:rPr>
          <w:rFonts w:ascii="Times New Roman" w:hAnsi="Times New Roman"/>
        </w:rPr>
        <w:t xml:space="preserve"> </w:t>
      </w:r>
      <w:r w:rsidR="00FF7BCE" w:rsidRPr="00103289">
        <w:rPr>
          <w:rFonts w:ascii="Times New Roman" w:hAnsi="Times New Roman"/>
        </w:rPr>
        <w:t xml:space="preserve">(Reader’s Digest) </w:t>
      </w:r>
      <w:r w:rsidRPr="00103289">
        <w:rPr>
          <w:rFonts w:ascii="Times New Roman" w:hAnsi="Times New Roman"/>
        </w:rPr>
        <w:t xml:space="preserve">(3 CDs) </w:t>
      </w:r>
    </w:p>
    <w:p w14:paraId="469D010F" w14:textId="075873F4" w:rsidR="00416C52" w:rsidRPr="00103289" w:rsidRDefault="00416C5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Very Best of Cole Porter (The)</w:t>
      </w:r>
      <w:r w:rsidRPr="00103289">
        <w:rPr>
          <w:rFonts w:ascii="Times New Roman" w:hAnsi="Times New Roman"/>
        </w:rPr>
        <w:t xml:space="preserve"> (Reader’s Digest) (3 CDs)</w:t>
      </w:r>
    </w:p>
    <w:p w14:paraId="103E6D86" w14:textId="77777777" w:rsidR="00AB429F" w:rsidRPr="00103289" w:rsidRDefault="00AB429F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Portuondo</w:t>
      </w:r>
      <w:proofErr w:type="spellEnd"/>
      <w:r w:rsidRPr="00103289">
        <w:rPr>
          <w:rFonts w:ascii="Times New Roman" w:hAnsi="Times New Roman"/>
        </w:rPr>
        <w:t xml:space="preserve">, </w:t>
      </w:r>
      <w:proofErr w:type="spellStart"/>
      <w:r w:rsidRPr="00103289">
        <w:rPr>
          <w:rFonts w:ascii="Times New Roman" w:hAnsi="Times New Roman"/>
        </w:rPr>
        <w:t>Omara</w:t>
      </w:r>
      <w:proofErr w:type="spellEnd"/>
      <w:r w:rsidRPr="00103289">
        <w:rPr>
          <w:rFonts w:ascii="Times New Roman" w:hAnsi="Times New Roman"/>
        </w:rPr>
        <w:t xml:space="preserve">:  </w:t>
      </w:r>
      <w:r w:rsidRPr="00103289">
        <w:rPr>
          <w:rFonts w:ascii="Times New Roman" w:hAnsi="Times New Roman"/>
          <w:u w:val="single"/>
        </w:rPr>
        <w:t>Gracias</w:t>
      </w:r>
      <w:r w:rsidRPr="00103289">
        <w:rPr>
          <w:rFonts w:ascii="Times New Roman" w:hAnsi="Times New Roman"/>
        </w:rPr>
        <w:t xml:space="preserve"> </w:t>
      </w:r>
    </w:p>
    <w:p w14:paraId="45FC75B0" w14:textId="77777777" w:rsidR="005F0031" w:rsidRPr="00103289" w:rsidRDefault="005F003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Presley, Elvis:  </w:t>
      </w:r>
      <w:r w:rsidRPr="00103289">
        <w:rPr>
          <w:rFonts w:ascii="Times New Roman" w:hAnsi="Times New Roman"/>
          <w:u w:val="single"/>
        </w:rPr>
        <w:t>Amazing Grace</w:t>
      </w:r>
      <w:r w:rsidRPr="00103289">
        <w:rPr>
          <w:rFonts w:ascii="Times New Roman" w:hAnsi="Times New Roman"/>
        </w:rPr>
        <w:t xml:space="preserve"> – His Greatest Sacred Performances </w:t>
      </w:r>
      <w:r w:rsidR="007128A1" w:rsidRPr="00103289">
        <w:rPr>
          <w:rFonts w:ascii="Times New Roman" w:hAnsi="Times New Roman"/>
        </w:rPr>
        <w:t>(2 CDs)</w:t>
      </w:r>
    </w:p>
    <w:p w14:paraId="013BA9C6" w14:textId="77777777" w:rsidR="000C4BDC" w:rsidRPr="00103289" w:rsidRDefault="000C4BD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Prince:  </w:t>
      </w:r>
      <w:r w:rsidRPr="00103289">
        <w:rPr>
          <w:rFonts w:ascii="Times New Roman" w:hAnsi="Times New Roman"/>
          <w:u w:val="single"/>
        </w:rPr>
        <w:t>The Hits 1</w:t>
      </w:r>
      <w:r w:rsidRPr="00103289">
        <w:rPr>
          <w:rFonts w:ascii="Times New Roman" w:hAnsi="Times New Roman"/>
        </w:rPr>
        <w:t xml:space="preserve"> </w:t>
      </w:r>
    </w:p>
    <w:p w14:paraId="68ECB352" w14:textId="77777777" w:rsidR="00BF310E" w:rsidRPr="00103289" w:rsidRDefault="00BF310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Prince:  </w:t>
      </w:r>
      <w:r w:rsidRPr="00103289">
        <w:rPr>
          <w:rFonts w:ascii="Times New Roman" w:hAnsi="Times New Roman"/>
          <w:u w:val="single"/>
        </w:rPr>
        <w:t>The Hits 2</w:t>
      </w:r>
      <w:r w:rsidRPr="00103289">
        <w:rPr>
          <w:rFonts w:ascii="Times New Roman" w:hAnsi="Times New Roman"/>
        </w:rPr>
        <w:t xml:space="preserve"> </w:t>
      </w:r>
    </w:p>
    <w:p w14:paraId="5BA838F0" w14:textId="77777777" w:rsidR="003B6EBF" w:rsidRPr="00103289" w:rsidRDefault="003B6EBF" w:rsidP="000755EF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Prince:  </w:t>
      </w:r>
      <w:r w:rsidRPr="00103289">
        <w:rPr>
          <w:rFonts w:ascii="Times New Roman" w:hAnsi="Times New Roman"/>
          <w:u w:val="single"/>
        </w:rPr>
        <w:t>The Very Best of Prince</w:t>
      </w:r>
      <w:r w:rsidRPr="00103289">
        <w:rPr>
          <w:rFonts w:ascii="Times New Roman" w:hAnsi="Times New Roman"/>
        </w:rPr>
        <w:t xml:space="preserve"> </w:t>
      </w:r>
    </w:p>
    <w:p w14:paraId="5F9D46EC" w14:textId="77777777" w:rsidR="008B0B9D" w:rsidRPr="00103289" w:rsidRDefault="008B0B9D" w:rsidP="000755EF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Puente, Tito:  </w:t>
      </w:r>
      <w:r w:rsidRPr="00103289">
        <w:rPr>
          <w:rFonts w:ascii="Times New Roman" w:hAnsi="Times New Roman"/>
          <w:u w:val="single"/>
        </w:rPr>
        <w:t>Special Delivery (featuring Maynard Ferguson)</w:t>
      </w:r>
      <w:r w:rsidRPr="00103289">
        <w:rPr>
          <w:rFonts w:ascii="Times New Roman" w:hAnsi="Times New Roman"/>
        </w:rPr>
        <w:t xml:space="preserve"> </w:t>
      </w:r>
    </w:p>
    <w:p w14:paraId="2FB6AF9D" w14:textId="77777777" w:rsidR="000755EF" w:rsidRPr="00103289" w:rsidRDefault="000755EF" w:rsidP="000755EF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Africa</w:t>
      </w:r>
      <w:r w:rsidRPr="00103289">
        <w:rPr>
          <w:rFonts w:ascii="Times New Roman" w:hAnsi="Times New Roman"/>
        </w:rPr>
        <w:t xml:space="preserve"> </w:t>
      </w:r>
    </w:p>
    <w:p w14:paraId="0E7BF8BF" w14:textId="77777777" w:rsidR="00235C32" w:rsidRPr="00103289" w:rsidRDefault="00235C3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African Odyssey</w:t>
      </w:r>
      <w:r w:rsidRPr="00103289">
        <w:rPr>
          <w:rFonts w:ascii="Times New Roman" w:hAnsi="Times New Roman"/>
        </w:rPr>
        <w:t xml:space="preserve"> </w:t>
      </w:r>
    </w:p>
    <w:p w14:paraId="450281A4" w14:textId="77777777" w:rsidR="004F1549" w:rsidRPr="00103289" w:rsidRDefault="004F154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="00E53029" w:rsidRPr="00103289">
        <w:rPr>
          <w:rFonts w:ascii="Times New Roman" w:hAnsi="Times New Roman"/>
          <w:u w:val="single"/>
        </w:rPr>
        <w:t xml:space="preserve">Putumayo </w:t>
      </w:r>
      <w:r w:rsidRPr="00103289">
        <w:rPr>
          <w:rFonts w:ascii="Times New Roman" w:hAnsi="Times New Roman"/>
          <w:u w:val="single"/>
        </w:rPr>
        <w:t>Presents Americana</w:t>
      </w:r>
      <w:r w:rsidRPr="00103289">
        <w:rPr>
          <w:rFonts w:ascii="Times New Roman" w:hAnsi="Times New Roman"/>
        </w:rPr>
        <w:t xml:space="preserve"> </w:t>
      </w:r>
    </w:p>
    <w:p w14:paraId="0C344AA5" w14:textId="77777777" w:rsidR="00670EA4" w:rsidRPr="00103289" w:rsidRDefault="00670EA4" w:rsidP="00670EA4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Blues Around the World</w:t>
      </w:r>
    </w:p>
    <w:p w14:paraId="6D7C378E" w14:textId="65675478" w:rsidR="00893119" w:rsidRPr="00103289" w:rsidRDefault="0089311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Columbia</w:t>
      </w:r>
    </w:p>
    <w:p w14:paraId="516C384C" w14:textId="77777777" w:rsidR="00533C8D" w:rsidRPr="00103289" w:rsidRDefault="00533C8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French Café</w:t>
      </w:r>
      <w:r w:rsidRPr="00103289">
        <w:rPr>
          <w:rFonts w:ascii="Times New Roman" w:hAnsi="Times New Roman"/>
        </w:rPr>
        <w:t xml:space="preserve"> </w:t>
      </w:r>
    </w:p>
    <w:p w14:paraId="3FB8A33C" w14:textId="77777777" w:rsidR="00D02E0A" w:rsidRPr="00103289" w:rsidRDefault="00D02E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Music from the Wine Lands</w:t>
      </w:r>
      <w:r w:rsidRPr="00103289">
        <w:rPr>
          <w:rFonts w:ascii="Times New Roman" w:hAnsi="Times New Roman"/>
        </w:rPr>
        <w:t xml:space="preserve"> </w:t>
      </w:r>
    </w:p>
    <w:p w14:paraId="295B16A8" w14:textId="77777777" w:rsidR="004F1549" w:rsidRPr="00103289" w:rsidRDefault="001A219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One World, Many Cultures</w:t>
      </w:r>
      <w:r w:rsidRPr="00103289">
        <w:rPr>
          <w:rFonts w:ascii="Times New Roman" w:hAnsi="Times New Roman"/>
        </w:rPr>
        <w:t xml:space="preserve"> </w:t>
      </w:r>
    </w:p>
    <w:p w14:paraId="2680E70D" w14:textId="48206186" w:rsidR="00B96664" w:rsidRPr="00103289" w:rsidRDefault="00B9666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="003743D7" w:rsidRPr="00103289">
        <w:rPr>
          <w:rFonts w:ascii="Times New Roman" w:hAnsi="Times New Roman"/>
          <w:u w:val="single"/>
        </w:rPr>
        <w:t>Putumayo Presents South African Legends</w:t>
      </w:r>
      <w:r w:rsidR="003743D7" w:rsidRPr="00103289">
        <w:rPr>
          <w:rFonts w:ascii="Times New Roman" w:hAnsi="Times New Roman"/>
        </w:rPr>
        <w:t xml:space="preserve"> </w:t>
      </w:r>
    </w:p>
    <w:p w14:paraId="3A2CA428" w14:textId="77777777" w:rsidR="00E53029" w:rsidRPr="00103289" w:rsidRDefault="00E5302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Women of the World</w:t>
      </w:r>
      <w:r w:rsidRPr="00103289">
        <w:rPr>
          <w:rFonts w:ascii="Times New Roman" w:hAnsi="Times New Roman"/>
        </w:rPr>
        <w:t xml:space="preserve"> </w:t>
      </w:r>
    </w:p>
    <w:p w14:paraId="5DA2627A" w14:textId="6A6306C2" w:rsidR="00546FAA" w:rsidRPr="00103289" w:rsidRDefault="00546FA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Rankin Family:  </w:t>
      </w:r>
      <w:r w:rsidRPr="00103289">
        <w:rPr>
          <w:rFonts w:ascii="Times New Roman" w:hAnsi="Times New Roman"/>
          <w:u w:val="single"/>
        </w:rPr>
        <w:t>Collection</w:t>
      </w:r>
      <w:r w:rsidRPr="00103289">
        <w:rPr>
          <w:rFonts w:ascii="Times New Roman" w:hAnsi="Times New Roman"/>
        </w:rPr>
        <w:t xml:space="preserve"> </w:t>
      </w:r>
      <w:r w:rsidR="00B03950" w:rsidRPr="00103289">
        <w:rPr>
          <w:rFonts w:ascii="Times New Roman" w:hAnsi="Times New Roman"/>
        </w:rPr>
        <w:t>(Canadian)</w:t>
      </w:r>
      <w:r w:rsidR="00467E2D" w:rsidRPr="00103289">
        <w:rPr>
          <w:rFonts w:ascii="Times New Roman" w:hAnsi="Times New Roman"/>
        </w:rPr>
        <w:t xml:space="preserve"> (2 copies) </w:t>
      </w:r>
    </w:p>
    <w:p w14:paraId="39A8DB41" w14:textId="77777777" w:rsidR="00485A07" w:rsidRPr="00103289" w:rsidRDefault="00485A0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Rankin Family:  </w:t>
      </w:r>
      <w:r w:rsidRPr="00103289">
        <w:rPr>
          <w:rFonts w:ascii="Times New Roman" w:hAnsi="Times New Roman"/>
          <w:u w:val="single"/>
        </w:rPr>
        <w:t>Endless Seasons</w:t>
      </w:r>
      <w:r w:rsidRPr="00103289">
        <w:rPr>
          <w:rFonts w:ascii="Times New Roman" w:hAnsi="Times New Roman"/>
        </w:rPr>
        <w:t xml:space="preserve"> </w:t>
      </w:r>
      <w:r w:rsidR="00B03950" w:rsidRPr="00103289">
        <w:rPr>
          <w:rFonts w:ascii="Times New Roman" w:hAnsi="Times New Roman"/>
        </w:rPr>
        <w:t>(Canadian)</w:t>
      </w:r>
    </w:p>
    <w:p w14:paraId="1DF02CE6" w14:textId="77777777" w:rsidR="000E4758" w:rsidRPr="00103289" w:rsidRDefault="000E475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Rat Pack (Dean, Sammy, Frank):  </w:t>
      </w:r>
      <w:r w:rsidRPr="00103289">
        <w:rPr>
          <w:rFonts w:ascii="Times New Roman" w:hAnsi="Times New Roman"/>
          <w:u w:val="single"/>
        </w:rPr>
        <w:t>Live in Chicago</w:t>
      </w:r>
      <w:r w:rsidRPr="00103289">
        <w:rPr>
          <w:rFonts w:ascii="Times New Roman" w:hAnsi="Times New Roman"/>
        </w:rPr>
        <w:t xml:space="preserve"> </w:t>
      </w:r>
    </w:p>
    <w:p w14:paraId="21F736B1" w14:textId="1DFE31D1" w:rsidR="000870FE" w:rsidRPr="00103289" w:rsidRDefault="000870F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Rat Pack (Dean, Sammy, Frank): </w:t>
      </w:r>
      <w:r w:rsidRPr="00103289">
        <w:rPr>
          <w:rFonts w:ascii="Times New Roman" w:hAnsi="Times New Roman"/>
          <w:u w:val="single"/>
        </w:rPr>
        <w:t>That’s Amore</w:t>
      </w:r>
      <w:r w:rsidRPr="00103289">
        <w:rPr>
          <w:rFonts w:ascii="Times New Roman" w:hAnsi="Times New Roman"/>
        </w:rPr>
        <w:t xml:space="preserve"> </w:t>
      </w:r>
    </w:p>
    <w:p w14:paraId="23F9F48D" w14:textId="77777777" w:rsidR="006A34E6" w:rsidRPr="00103289" w:rsidRDefault="006A34E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20</w:t>
      </w:r>
      <w:r w:rsidRPr="00103289">
        <w:rPr>
          <w:rFonts w:ascii="Times New Roman" w:hAnsi="Times New Roman"/>
          <w:u w:val="single"/>
          <w:vertAlign w:val="superscript"/>
        </w:rPr>
        <w:t>th</w:t>
      </w:r>
      <w:r w:rsidRPr="00103289">
        <w:rPr>
          <w:rFonts w:ascii="Times New Roman" w:hAnsi="Times New Roman"/>
          <w:u w:val="single"/>
        </w:rPr>
        <w:t xml:space="preserve"> Century, The</w:t>
      </w:r>
      <w:r w:rsidRPr="00103289">
        <w:rPr>
          <w:rFonts w:ascii="Times New Roman" w:hAnsi="Times New Roman"/>
        </w:rPr>
        <w:t xml:space="preserve"> (3 CDs)</w:t>
      </w:r>
    </w:p>
    <w:p w14:paraId="44C66F08" w14:textId="68A67047" w:rsidR="00E83A98" w:rsidRPr="00103289" w:rsidRDefault="00E83A9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Best Loved Bands of All Time (The)</w:t>
      </w:r>
      <w:r w:rsidRPr="00103289">
        <w:rPr>
          <w:rFonts w:ascii="Times New Roman" w:hAnsi="Times New Roman"/>
        </w:rPr>
        <w:t xml:space="preserve"> </w:t>
      </w:r>
      <w:r w:rsidR="00F03242" w:rsidRPr="00103289">
        <w:rPr>
          <w:rFonts w:ascii="Times New Roman" w:hAnsi="Times New Roman"/>
        </w:rPr>
        <w:t xml:space="preserve">(4 CDs) </w:t>
      </w:r>
      <w:r w:rsidRPr="00103289">
        <w:rPr>
          <w:rFonts w:ascii="Times New Roman" w:hAnsi="Times New Roman"/>
        </w:rPr>
        <w:t xml:space="preserve">  </w:t>
      </w:r>
    </w:p>
    <w:p w14:paraId="47278D4E" w14:textId="28D31481" w:rsidR="00817F3E" w:rsidRPr="00103289" w:rsidRDefault="00817F3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Blueberry Hill – The Fabulous ‘50s</w:t>
      </w:r>
      <w:r w:rsidRPr="00103289">
        <w:rPr>
          <w:rFonts w:ascii="Times New Roman" w:hAnsi="Times New Roman"/>
        </w:rPr>
        <w:t xml:space="preserve"> </w:t>
      </w:r>
      <w:r w:rsidR="00A75508" w:rsidRPr="00103289">
        <w:rPr>
          <w:rFonts w:ascii="Times New Roman" w:hAnsi="Times New Roman"/>
        </w:rPr>
        <w:t>(4 CDs)</w:t>
      </w:r>
    </w:p>
    <w:p w14:paraId="5364B922" w14:textId="77777777" w:rsidR="004A7CFF" w:rsidRPr="00103289" w:rsidRDefault="004A7CF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The Concert of Your Dreams</w:t>
      </w:r>
      <w:r w:rsidRPr="00103289">
        <w:rPr>
          <w:rFonts w:ascii="Times New Roman" w:hAnsi="Times New Roman"/>
        </w:rPr>
        <w:t xml:space="preserve"> </w:t>
      </w:r>
    </w:p>
    <w:p w14:paraId="406AEB5C" w14:textId="77777777" w:rsidR="0030065E" w:rsidRPr="00103289" w:rsidRDefault="00191330" w:rsidP="00CE38BF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Don’t Let The Stars Get In Your Eyes</w:t>
      </w:r>
      <w:r w:rsidRPr="00103289">
        <w:rPr>
          <w:rFonts w:ascii="Times New Roman" w:hAnsi="Times New Roman"/>
        </w:rPr>
        <w:t xml:space="preserve"> (No. 1 Hits of the Fifties)</w:t>
      </w:r>
      <w:r w:rsidR="00CE38BF" w:rsidRPr="00103289">
        <w:rPr>
          <w:rFonts w:ascii="Times New Roman" w:hAnsi="Times New Roman"/>
        </w:rPr>
        <w:t xml:space="preserve"> (3 CDs)</w:t>
      </w:r>
      <w:r w:rsidR="00EE4572" w:rsidRPr="00103289">
        <w:rPr>
          <w:rFonts w:ascii="Times New Roman" w:hAnsi="Times New Roman"/>
        </w:rPr>
        <w:t xml:space="preserve"> </w:t>
      </w:r>
    </w:p>
    <w:p w14:paraId="5A1F3859" w14:textId="32494864" w:rsidR="00981548" w:rsidRPr="00103289" w:rsidRDefault="00981548" w:rsidP="00CE38BF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Favourite Instrumental Hits</w:t>
      </w:r>
      <w:r w:rsidRPr="00103289">
        <w:t xml:space="preserve"> </w:t>
      </w:r>
      <w:r w:rsidR="00CE38BF" w:rsidRPr="00103289">
        <w:t xml:space="preserve">- </w:t>
      </w:r>
      <w:r w:rsidR="00CE38BF" w:rsidRPr="00103289">
        <w:softHyphen/>
        <w:t xml:space="preserve">Melodies to Remember </w:t>
      </w:r>
      <w:r w:rsidR="00E7386C" w:rsidRPr="00103289">
        <w:t>(3 CDs)</w:t>
      </w:r>
    </w:p>
    <w:p w14:paraId="7AC196DB" w14:textId="77777777" w:rsidR="00F37CED" w:rsidRPr="00103289" w:rsidRDefault="00F37CE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Reader’s Digest:  </w:t>
      </w:r>
      <w:r w:rsidRPr="00103289">
        <w:rPr>
          <w:rFonts w:ascii="Times New Roman" w:hAnsi="Times New Roman"/>
          <w:u w:val="single"/>
        </w:rPr>
        <w:t>Golden Favourites of the 50’s and 60’s</w:t>
      </w:r>
      <w:r w:rsidRPr="00103289">
        <w:rPr>
          <w:rFonts w:ascii="Times New Roman" w:hAnsi="Times New Roman"/>
        </w:rPr>
        <w:t xml:space="preserve"> (3 CDs)</w:t>
      </w:r>
    </w:p>
    <w:p w14:paraId="6FC5384E" w14:textId="77777777" w:rsidR="00486363" w:rsidRPr="00103289" w:rsidRDefault="0048636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The Great Big Band Singers</w:t>
      </w:r>
      <w:r w:rsidRPr="00103289">
        <w:rPr>
          <w:rFonts w:ascii="Times New Roman" w:hAnsi="Times New Roman"/>
        </w:rPr>
        <w:t xml:space="preserve"> (4 CDs) </w:t>
      </w:r>
    </w:p>
    <w:p w14:paraId="7C0E0623" w14:textId="77777777" w:rsidR="00825A94" w:rsidRPr="00103289" w:rsidRDefault="00825A9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Great Romantic Piano Favourites</w:t>
      </w:r>
      <w:r w:rsidRPr="00103289">
        <w:rPr>
          <w:rFonts w:ascii="Times New Roman" w:hAnsi="Times New Roman"/>
        </w:rPr>
        <w:t xml:space="preserve"> (4 CDs)</w:t>
      </w:r>
    </w:p>
    <w:p w14:paraId="410E6C05" w14:textId="77777777" w:rsidR="00955EE6" w:rsidRPr="00103289" w:rsidRDefault="00955EE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The Piano Men (Henry Mancini, Roger Williams, Floyd Cramer, Peter Nero</w:t>
      </w:r>
      <w:r w:rsidRPr="00103289">
        <w:rPr>
          <w:rFonts w:ascii="Times New Roman" w:hAnsi="Times New Roman"/>
        </w:rPr>
        <w:t>) (4 CDs)</w:t>
      </w:r>
    </w:p>
    <w:p w14:paraId="6152C6AB" w14:textId="77777777" w:rsidR="00014426" w:rsidRPr="00103289" w:rsidRDefault="0001442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take five 5</w:t>
      </w:r>
      <w:r w:rsidRPr="00103289">
        <w:rPr>
          <w:rFonts w:ascii="Times New Roman" w:hAnsi="Times New Roman"/>
        </w:rPr>
        <w:t xml:space="preserve"> – essential listening for easy moments (3 CDs) </w:t>
      </w:r>
    </w:p>
    <w:p w14:paraId="7753D19F" w14:textId="39C32A5B" w:rsidR="002076DD" w:rsidRPr="00103289" w:rsidRDefault="002076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Unforgettable</w:t>
      </w:r>
      <w:r w:rsidRPr="00103289">
        <w:rPr>
          <w:rFonts w:ascii="Times New Roman" w:hAnsi="Times New Roman"/>
        </w:rPr>
        <w:t xml:space="preserve"> - The Ultimate Ballad Collection </w:t>
      </w:r>
      <w:r w:rsidR="00AA632A" w:rsidRPr="00103289">
        <w:rPr>
          <w:rFonts w:ascii="Times New Roman" w:hAnsi="Times New Roman"/>
        </w:rPr>
        <w:t xml:space="preserve">(4 CDs) </w:t>
      </w:r>
    </w:p>
    <w:p w14:paraId="7F61046A" w14:textId="79C07625" w:rsidR="001A76BE" w:rsidRPr="00103289" w:rsidRDefault="001A76BE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Redding, Otis:  </w:t>
      </w:r>
      <w:r w:rsidRPr="00103289">
        <w:rPr>
          <w:rFonts w:ascii="Times New Roman" w:hAnsi="Times New Roman"/>
          <w:u w:val="single"/>
        </w:rPr>
        <w:t>The Great Otis Redding Sings Soul Ballads</w:t>
      </w:r>
      <w:r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  <w:u w:val="single"/>
        </w:rPr>
        <w:t xml:space="preserve">  </w:t>
      </w:r>
    </w:p>
    <w:p w14:paraId="3F9C7992" w14:textId="2EB20B1C" w:rsidR="00D9456D" w:rsidRPr="00103289" w:rsidRDefault="00D9456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Redding, Otis:  </w:t>
      </w:r>
      <w:r w:rsidR="007B07BC" w:rsidRPr="00103289">
        <w:rPr>
          <w:rFonts w:ascii="Times New Roman" w:hAnsi="Times New Roman"/>
          <w:u w:val="single"/>
        </w:rPr>
        <w:t xml:space="preserve">The </w:t>
      </w:r>
      <w:r w:rsidRPr="00103289">
        <w:rPr>
          <w:rFonts w:ascii="Times New Roman" w:hAnsi="Times New Roman"/>
          <w:u w:val="single"/>
        </w:rPr>
        <w:t>Very Best of Otis Redding</w:t>
      </w:r>
      <w:r w:rsidRPr="00103289">
        <w:rPr>
          <w:rFonts w:ascii="Times New Roman" w:hAnsi="Times New Roman"/>
        </w:rPr>
        <w:t xml:space="preserve"> </w:t>
      </w:r>
    </w:p>
    <w:p w14:paraId="70F09BA5" w14:textId="77777777" w:rsidR="001638A8" w:rsidRPr="00103289" w:rsidRDefault="001638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Redding, Otis:  </w:t>
      </w:r>
      <w:r w:rsidR="007B07BC" w:rsidRPr="00103289">
        <w:rPr>
          <w:rFonts w:ascii="Times New Roman" w:hAnsi="Times New Roman"/>
          <w:u w:val="single"/>
        </w:rPr>
        <w:t>The V</w:t>
      </w:r>
      <w:r w:rsidRPr="00103289">
        <w:rPr>
          <w:rFonts w:ascii="Times New Roman" w:hAnsi="Times New Roman"/>
          <w:u w:val="single"/>
        </w:rPr>
        <w:t>ery Best of Otis Redding Vol. 2</w:t>
      </w:r>
      <w:r w:rsidRPr="00103289">
        <w:rPr>
          <w:rFonts w:ascii="Times New Roman" w:hAnsi="Times New Roman"/>
        </w:rPr>
        <w:t xml:space="preserve"> </w:t>
      </w:r>
    </w:p>
    <w:p w14:paraId="598FFF54" w14:textId="77777777" w:rsidR="002818C4" w:rsidRPr="00103289" w:rsidRDefault="002818C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Redman, Joshua:  </w:t>
      </w:r>
      <w:r w:rsidRPr="00103289">
        <w:rPr>
          <w:rFonts w:ascii="Times New Roman" w:hAnsi="Times New Roman"/>
          <w:u w:val="single"/>
        </w:rPr>
        <w:t>Blues on Sunday</w:t>
      </w:r>
      <w:r w:rsidRPr="00103289">
        <w:rPr>
          <w:rFonts w:ascii="Times New Roman" w:hAnsi="Times New Roman"/>
        </w:rPr>
        <w:t xml:space="preserve"> (1</w:t>
      </w:r>
      <w:r w:rsidRPr="00103289">
        <w:rPr>
          <w:rFonts w:ascii="Times New Roman" w:hAnsi="Times New Roman"/>
          <w:vertAlign w:val="superscript"/>
        </w:rPr>
        <w:t>st</w:t>
      </w:r>
      <w:r w:rsidRPr="00103289">
        <w:rPr>
          <w:rFonts w:ascii="Times New Roman" w:hAnsi="Times New Roman"/>
        </w:rPr>
        <w:t xml:space="preserve"> band)</w:t>
      </w:r>
    </w:p>
    <w:p w14:paraId="0443130F" w14:textId="77777777" w:rsidR="00AE4670" w:rsidRPr="00103289" w:rsidRDefault="00AE4670" w:rsidP="0049417C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Redman, Joshua:  </w:t>
      </w:r>
      <w:r w:rsidRPr="00103289">
        <w:rPr>
          <w:rFonts w:ascii="Times New Roman" w:hAnsi="Times New Roman"/>
          <w:u w:val="single"/>
        </w:rPr>
        <w:t>Freedom In The Groove</w:t>
      </w:r>
      <w:r w:rsidRPr="00103289">
        <w:rPr>
          <w:rFonts w:ascii="Times New Roman" w:hAnsi="Times New Roman"/>
        </w:rPr>
        <w:t xml:space="preserve">   </w:t>
      </w:r>
    </w:p>
    <w:p w14:paraId="1C3EDC40" w14:textId="77777777" w:rsidR="0049417C" w:rsidRPr="00103289" w:rsidRDefault="0049417C" w:rsidP="0049417C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Redman, Joshua:  </w:t>
      </w:r>
      <w:r w:rsidRPr="00103289">
        <w:rPr>
          <w:rFonts w:ascii="Times New Roman" w:hAnsi="Times New Roman"/>
          <w:u w:val="single"/>
        </w:rPr>
        <w:t>Passage of Time</w:t>
      </w:r>
      <w:r w:rsidRPr="00103289">
        <w:rPr>
          <w:rFonts w:ascii="Times New Roman" w:hAnsi="Times New Roman"/>
        </w:rPr>
        <w:t xml:space="preserve"> </w:t>
      </w:r>
    </w:p>
    <w:p w14:paraId="329446C3" w14:textId="77777777" w:rsidR="00D84032" w:rsidRPr="00103289" w:rsidRDefault="00D8403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Reeves, Dianne:  </w:t>
      </w:r>
      <w:r w:rsidRPr="00103289">
        <w:rPr>
          <w:rFonts w:ascii="Times New Roman" w:hAnsi="Times New Roman"/>
          <w:u w:val="single"/>
        </w:rPr>
        <w:t>The Best of Dianne Reeves</w:t>
      </w:r>
      <w:r w:rsidRPr="00103289">
        <w:rPr>
          <w:rFonts w:ascii="Times New Roman" w:hAnsi="Times New Roman"/>
        </w:rPr>
        <w:t xml:space="preserve"> </w:t>
      </w:r>
    </w:p>
    <w:p w14:paraId="7D6B7390" w14:textId="77777777" w:rsidR="0063647B" w:rsidRPr="00103289" w:rsidRDefault="006364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 Fever – </w:t>
      </w:r>
      <w:r w:rsidRPr="00103289">
        <w:rPr>
          <w:rFonts w:ascii="Times New Roman" w:hAnsi="Times New Roman"/>
          <w:u w:val="single"/>
        </w:rPr>
        <w:t xml:space="preserve">Hot </w:t>
      </w:r>
      <w:proofErr w:type="spellStart"/>
      <w:r w:rsidRPr="00103289">
        <w:rPr>
          <w:rFonts w:ascii="Times New Roman" w:hAnsi="Times New Roman"/>
          <w:u w:val="single"/>
        </w:rPr>
        <w:t>Hot</w:t>
      </w:r>
      <w:proofErr w:type="spellEnd"/>
      <w:r w:rsidRPr="00103289">
        <w:rPr>
          <w:rFonts w:ascii="Times New Roman" w:hAnsi="Times New Roman"/>
          <w:u w:val="single"/>
        </w:rPr>
        <w:t xml:space="preserve"> Reggae </w:t>
      </w:r>
      <w:r w:rsidRPr="00103289">
        <w:rPr>
          <w:rFonts w:ascii="Times New Roman" w:hAnsi="Times New Roman"/>
        </w:rPr>
        <w:t>Vol. 2</w:t>
      </w:r>
    </w:p>
    <w:p w14:paraId="1E3D5B84" w14:textId="77777777" w:rsidR="0063647B" w:rsidRPr="00103289" w:rsidRDefault="0063647B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Reggae Fever – </w:t>
      </w:r>
      <w:r w:rsidRPr="00103289">
        <w:rPr>
          <w:rFonts w:ascii="Times New Roman" w:hAnsi="Times New Roman"/>
          <w:u w:val="single"/>
        </w:rPr>
        <w:t xml:space="preserve">Hot </w:t>
      </w:r>
      <w:proofErr w:type="spellStart"/>
      <w:r w:rsidRPr="00103289">
        <w:rPr>
          <w:rFonts w:ascii="Times New Roman" w:hAnsi="Times New Roman"/>
          <w:u w:val="single"/>
        </w:rPr>
        <w:t>Hot</w:t>
      </w:r>
      <w:proofErr w:type="spellEnd"/>
      <w:r w:rsidRPr="00103289">
        <w:rPr>
          <w:rFonts w:ascii="Times New Roman" w:hAnsi="Times New Roman"/>
          <w:u w:val="single"/>
        </w:rPr>
        <w:t xml:space="preserve"> Reggae </w:t>
      </w:r>
      <w:r w:rsidRPr="00103289">
        <w:rPr>
          <w:rFonts w:ascii="Times New Roman" w:hAnsi="Times New Roman"/>
        </w:rPr>
        <w:t>Vol. 3</w:t>
      </w:r>
    </w:p>
    <w:p w14:paraId="32ECA8B3" w14:textId="77777777" w:rsidR="00292D36" w:rsidRPr="00103289" w:rsidRDefault="00292D3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Reggae Gold 1997</w:t>
      </w:r>
      <w:r w:rsidRPr="00103289">
        <w:rPr>
          <w:rFonts w:ascii="Times New Roman" w:hAnsi="Times New Roman"/>
        </w:rPr>
        <w:t xml:space="preserve"> </w:t>
      </w:r>
    </w:p>
    <w:p w14:paraId="3C10BB63" w14:textId="77777777" w:rsidR="00162508" w:rsidRPr="00103289" w:rsidRDefault="0016250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Reggae Gold 1999</w:t>
      </w:r>
      <w:r w:rsidRPr="00103289">
        <w:rPr>
          <w:rFonts w:ascii="Times New Roman" w:hAnsi="Times New Roman"/>
        </w:rPr>
        <w:t xml:space="preserve"> </w:t>
      </w:r>
    </w:p>
    <w:p w14:paraId="68F18F11" w14:textId="765B0A57" w:rsidR="00E601DD" w:rsidRPr="00103289" w:rsidRDefault="00E601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Reggae Non</w:t>
      </w:r>
      <w:r w:rsidR="00233C41" w:rsidRPr="00103289">
        <w:rPr>
          <w:rFonts w:ascii="Times New Roman" w:hAnsi="Times New Roman"/>
          <w:u w:val="single"/>
        </w:rPr>
        <w:t>-</w:t>
      </w:r>
      <w:r w:rsidRPr="00103289">
        <w:rPr>
          <w:rFonts w:ascii="Times New Roman" w:hAnsi="Times New Roman"/>
          <w:u w:val="single"/>
        </w:rPr>
        <w:t>Stop Dance Party</w:t>
      </w:r>
      <w:r w:rsidRPr="00103289">
        <w:rPr>
          <w:rFonts w:ascii="Times New Roman" w:hAnsi="Times New Roman"/>
        </w:rPr>
        <w:t xml:space="preserve"> </w:t>
      </w:r>
    </w:p>
    <w:p w14:paraId="160A71AB" w14:textId="77777777" w:rsidR="002C5E1C" w:rsidRPr="00103289" w:rsidRDefault="002C5E1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 xml:space="preserve">Ragga </w:t>
      </w:r>
      <w:proofErr w:type="spellStart"/>
      <w:r w:rsidRPr="00103289">
        <w:rPr>
          <w:rFonts w:ascii="Times New Roman" w:hAnsi="Times New Roman"/>
          <w:u w:val="single"/>
        </w:rPr>
        <w:t>Ragga</w:t>
      </w:r>
      <w:proofErr w:type="spellEnd"/>
      <w:r w:rsidRPr="00103289">
        <w:rPr>
          <w:rFonts w:ascii="Times New Roman" w:hAnsi="Times New Roman"/>
          <w:u w:val="single"/>
        </w:rPr>
        <w:t xml:space="preserve"> </w:t>
      </w:r>
      <w:proofErr w:type="spellStart"/>
      <w:r w:rsidRPr="00103289">
        <w:rPr>
          <w:rFonts w:ascii="Times New Roman" w:hAnsi="Times New Roman"/>
          <w:u w:val="single"/>
        </w:rPr>
        <w:t>Ragga</w:t>
      </w:r>
      <w:proofErr w:type="spellEnd"/>
      <w:r w:rsidRPr="00103289">
        <w:rPr>
          <w:rFonts w:ascii="Times New Roman" w:hAnsi="Times New Roman"/>
          <w:u w:val="single"/>
        </w:rPr>
        <w:t>! 14</w:t>
      </w:r>
      <w:r w:rsidRPr="00103289">
        <w:rPr>
          <w:rFonts w:ascii="Times New Roman" w:hAnsi="Times New Roman"/>
        </w:rPr>
        <w:t xml:space="preserve"> </w:t>
      </w:r>
    </w:p>
    <w:p w14:paraId="29B77594" w14:textId="77777777" w:rsidR="00846686" w:rsidRPr="00103289" w:rsidRDefault="00846686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Reggaemania</w:t>
      </w:r>
      <w:proofErr w:type="spellEnd"/>
      <w:r w:rsidRPr="00103289">
        <w:rPr>
          <w:rFonts w:ascii="Times New Roman" w:hAnsi="Times New Roman"/>
        </w:rPr>
        <w:t xml:space="preserve">:  </w:t>
      </w:r>
      <w:r w:rsidRPr="00103289">
        <w:rPr>
          <w:rFonts w:ascii="Times New Roman" w:hAnsi="Times New Roman"/>
          <w:u w:val="single"/>
        </w:rPr>
        <w:t>The Best of Reggae</w:t>
      </w:r>
      <w:r w:rsidRPr="00103289">
        <w:rPr>
          <w:rFonts w:ascii="Times New Roman" w:hAnsi="Times New Roman"/>
        </w:rPr>
        <w:t xml:space="preserve"> </w:t>
      </w:r>
      <w:r w:rsidR="004619B8" w:rsidRPr="00103289">
        <w:rPr>
          <w:rFonts w:ascii="Times New Roman" w:hAnsi="Times New Roman"/>
        </w:rPr>
        <w:t>(2 copies)</w:t>
      </w:r>
    </w:p>
    <w:p w14:paraId="1BA3A1A3" w14:textId="5A2806A9" w:rsidR="00E1479C" w:rsidRPr="00103289" w:rsidRDefault="00E1479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Reinhardt, Django:  </w:t>
      </w:r>
      <w:r w:rsidRPr="00103289">
        <w:rPr>
          <w:rFonts w:ascii="Times New Roman" w:hAnsi="Times New Roman"/>
          <w:u w:val="single"/>
        </w:rPr>
        <w:t>Jazz Masters 38</w:t>
      </w:r>
      <w:r w:rsidRPr="00103289">
        <w:rPr>
          <w:rFonts w:ascii="Times New Roman" w:hAnsi="Times New Roman"/>
        </w:rPr>
        <w:t xml:space="preserve"> </w:t>
      </w:r>
    </w:p>
    <w:p w14:paraId="7E267B0A" w14:textId="13ED8F6A" w:rsidR="00A62855" w:rsidRPr="00103289" w:rsidRDefault="00A6285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Reinhardt, Django and Stephane Grappelli:  </w:t>
      </w:r>
      <w:r w:rsidRPr="00103289">
        <w:rPr>
          <w:rFonts w:ascii="Times New Roman" w:hAnsi="Times New Roman"/>
          <w:u w:val="single"/>
        </w:rPr>
        <w:t>Swing from Paris</w:t>
      </w:r>
      <w:r w:rsidRPr="00103289">
        <w:rPr>
          <w:rFonts w:ascii="Times New Roman" w:hAnsi="Times New Roman"/>
        </w:rPr>
        <w:t xml:space="preserve">   </w:t>
      </w:r>
    </w:p>
    <w:p w14:paraId="254B2B64" w14:textId="77777777" w:rsidR="002610CC" w:rsidRPr="00103289" w:rsidRDefault="002610C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Roberts, Marcus:  </w:t>
      </w:r>
      <w:r w:rsidRPr="00103289">
        <w:rPr>
          <w:rFonts w:ascii="Times New Roman" w:hAnsi="Times New Roman"/>
          <w:u w:val="single"/>
        </w:rPr>
        <w:t>Gershwin For Lovers</w:t>
      </w:r>
      <w:r w:rsidRPr="00103289">
        <w:rPr>
          <w:rFonts w:ascii="Times New Roman" w:hAnsi="Times New Roman"/>
        </w:rPr>
        <w:t xml:space="preserve"> </w:t>
      </w:r>
    </w:p>
    <w:p w14:paraId="4FCC5F70" w14:textId="77777777" w:rsidR="006C2754" w:rsidRPr="00103289" w:rsidRDefault="006C275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Robbins, Marty:  </w:t>
      </w:r>
      <w:r w:rsidRPr="00103289">
        <w:rPr>
          <w:rFonts w:ascii="Times New Roman" w:hAnsi="Times New Roman"/>
          <w:u w:val="single"/>
        </w:rPr>
        <w:t>#1 Hits</w:t>
      </w:r>
      <w:r w:rsidRPr="00103289">
        <w:rPr>
          <w:rFonts w:ascii="Times New Roman" w:hAnsi="Times New Roman"/>
        </w:rPr>
        <w:t xml:space="preserve"> </w:t>
      </w:r>
    </w:p>
    <w:p w14:paraId="054AC470" w14:textId="0A443CAB" w:rsidR="002139C7" w:rsidRPr="00103289" w:rsidRDefault="002139C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Robeson, Paul:  </w:t>
      </w:r>
      <w:r w:rsidRPr="00103289">
        <w:rPr>
          <w:rFonts w:ascii="Times New Roman" w:hAnsi="Times New Roman"/>
          <w:u w:val="single"/>
        </w:rPr>
        <w:t>The Best of Paul Robeson</w:t>
      </w:r>
      <w:r w:rsidR="0022580D" w:rsidRPr="00103289">
        <w:rPr>
          <w:rFonts w:ascii="Times New Roman" w:hAnsi="Times New Roman"/>
          <w:u w:val="single"/>
        </w:rPr>
        <w:t xml:space="preserve"> – 20 Great Tracks</w:t>
      </w:r>
      <w:r w:rsidR="0022580D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</w:t>
      </w:r>
    </w:p>
    <w:p w14:paraId="6E7629CC" w14:textId="468F5F60" w:rsidR="00833AEB" w:rsidRPr="00103289" w:rsidRDefault="00833AE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Robeson, Paul:  </w:t>
      </w:r>
      <w:r w:rsidRPr="00103289">
        <w:rPr>
          <w:rFonts w:ascii="Times New Roman" w:hAnsi="Times New Roman"/>
          <w:u w:val="single"/>
        </w:rPr>
        <w:t>Lonesome Road (A)</w:t>
      </w:r>
      <w:r w:rsidRPr="00103289">
        <w:rPr>
          <w:rFonts w:ascii="Times New Roman" w:hAnsi="Times New Roman"/>
        </w:rPr>
        <w:t xml:space="preserve">  </w:t>
      </w:r>
    </w:p>
    <w:p w14:paraId="462E5658" w14:textId="77777777" w:rsidR="0058584E" w:rsidRPr="00103289" w:rsidRDefault="0058584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Rodgers, Richard:  </w:t>
      </w:r>
      <w:r w:rsidRPr="00103289">
        <w:rPr>
          <w:rFonts w:ascii="Times New Roman" w:hAnsi="Times New Roman"/>
          <w:u w:val="single"/>
        </w:rPr>
        <w:t>Timeless Favourites</w:t>
      </w:r>
      <w:r w:rsidRPr="00103289">
        <w:rPr>
          <w:rFonts w:ascii="Times New Roman" w:hAnsi="Times New Roman"/>
        </w:rPr>
        <w:t xml:space="preserve"> (Reader’s Digest)</w:t>
      </w:r>
      <w:r w:rsidR="00075B82" w:rsidRPr="00103289">
        <w:rPr>
          <w:rFonts w:ascii="Times New Roman" w:hAnsi="Times New Roman"/>
        </w:rPr>
        <w:t xml:space="preserve"> (3 CDs)</w:t>
      </w:r>
    </w:p>
    <w:p w14:paraId="7AB342B6" w14:textId="77777777" w:rsidR="00F169FE" w:rsidRPr="00940503" w:rsidRDefault="00F169FE" w:rsidP="009B1EA2">
      <w:pPr>
        <w:rPr>
          <w:rFonts w:ascii="Times New Roman" w:hAnsi="Times New Roman"/>
          <w:lang w:val="it-IT"/>
        </w:rPr>
      </w:pPr>
      <w:r w:rsidRPr="00940503">
        <w:rPr>
          <w:rFonts w:ascii="Times New Roman" w:hAnsi="Times New Roman"/>
          <w:lang w:val="it-IT"/>
        </w:rPr>
        <w:t xml:space="preserve">Rodrigo:  </w:t>
      </w:r>
      <w:proofErr w:type="spellStart"/>
      <w:r w:rsidRPr="00940503">
        <w:rPr>
          <w:rFonts w:ascii="Times New Roman" w:hAnsi="Times New Roman"/>
          <w:u w:val="single"/>
          <w:lang w:val="it-IT"/>
        </w:rPr>
        <w:t>Concierto</w:t>
      </w:r>
      <w:proofErr w:type="spellEnd"/>
      <w:r w:rsidRPr="00940503">
        <w:rPr>
          <w:rFonts w:ascii="Times New Roman" w:hAnsi="Times New Roman"/>
          <w:u w:val="single"/>
          <w:lang w:val="it-IT"/>
        </w:rPr>
        <w:t xml:space="preserve"> de Aranjuez</w:t>
      </w:r>
      <w:r w:rsidRPr="00940503">
        <w:rPr>
          <w:rFonts w:ascii="Times New Roman" w:hAnsi="Times New Roman"/>
          <w:lang w:val="it-IT"/>
        </w:rPr>
        <w:t xml:space="preserve"> </w:t>
      </w:r>
    </w:p>
    <w:p w14:paraId="4A132AAA" w14:textId="77777777" w:rsidR="008D24A7" w:rsidRPr="00940503" w:rsidRDefault="008D24A7" w:rsidP="009B1EA2">
      <w:pPr>
        <w:rPr>
          <w:rFonts w:ascii="Times New Roman" w:hAnsi="Times New Roman"/>
          <w:lang w:val="it-IT"/>
        </w:rPr>
      </w:pPr>
      <w:r w:rsidRPr="00940503">
        <w:rPr>
          <w:rFonts w:ascii="Times New Roman" w:hAnsi="Times New Roman"/>
          <w:lang w:val="it-IT"/>
        </w:rPr>
        <w:t xml:space="preserve">Rodrigo:  </w:t>
      </w:r>
      <w:proofErr w:type="spellStart"/>
      <w:r w:rsidRPr="00940503">
        <w:rPr>
          <w:rFonts w:ascii="Times New Roman" w:hAnsi="Times New Roman"/>
          <w:u w:val="single"/>
          <w:lang w:val="it-IT"/>
        </w:rPr>
        <w:t>Concierto</w:t>
      </w:r>
      <w:proofErr w:type="spellEnd"/>
      <w:r w:rsidRPr="00940503">
        <w:rPr>
          <w:rFonts w:ascii="Times New Roman" w:hAnsi="Times New Roman"/>
          <w:u w:val="single"/>
          <w:lang w:val="it-IT"/>
        </w:rPr>
        <w:t xml:space="preserve"> de Aranjuez</w:t>
      </w:r>
      <w:r w:rsidRPr="00940503">
        <w:rPr>
          <w:rFonts w:ascii="Times New Roman" w:hAnsi="Times New Roman"/>
          <w:lang w:val="it-IT"/>
        </w:rPr>
        <w:t xml:space="preserve"> (</w:t>
      </w:r>
      <w:proofErr w:type="spellStart"/>
      <w:r w:rsidRPr="00940503">
        <w:rPr>
          <w:rFonts w:ascii="Times New Roman" w:hAnsi="Times New Roman"/>
          <w:lang w:val="it-IT"/>
        </w:rPr>
        <w:t>Seraphim</w:t>
      </w:r>
      <w:proofErr w:type="spellEnd"/>
      <w:r w:rsidRPr="00940503">
        <w:rPr>
          <w:rFonts w:ascii="Times New Roman" w:hAnsi="Times New Roman"/>
          <w:lang w:val="it-IT"/>
        </w:rPr>
        <w:t xml:space="preserve">) (2 </w:t>
      </w:r>
      <w:proofErr w:type="spellStart"/>
      <w:r w:rsidRPr="00940503">
        <w:rPr>
          <w:rFonts w:ascii="Times New Roman" w:hAnsi="Times New Roman"/>
          <w:lang w:val="it-IT"/>
        </w:rPr>
        <w:t>CDs</w:t>
      </w:r>
      <w:proofErr w:type="spellEnd"/>
      <w:r w:rsidRPr="00940503">
        <w:rPr>
          <w:rFonts w:ascii="Times New Roman" w:hAnsi="Times New Roman"/>
          <w:lang w:val="it-IT"/>
        </w:rPr>
        <w:t xml:space="preserve">) </w:t>
      </w:r>
    </w:p>
    <w:p w14:paraId="5C58A0FC" w14:textId="77777777" w:rsidR="004B2BC4" w:rsidRPr="00103289" w:rsidRDefault="004B2BC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Rogers, Stan:  </w:t>
      </w:r>
      <w:r w:rsidRPr="00103289">
        <w:rPr>
          <w:rFonts w:ascii="Times New Roman" w:hAnsi="Times New Roman"/>
          <w:u w:val="single"/>
        </w:rPr>
        <w:t>An East Coast Tribute</w:t>
      </w:r>
      <w:r w:rsidRPr="00103289">
        <w:rPr>
          <w:rFonts w:ascii="Times New Roman" w:hAnsi="Times New Roman"/>
        </w:rPr>
        <w:t xml:space="preserve"> (Canadian) </w:t>
      </w:r>
    </w:p>
    <w:p w14:paraId="4F24CC99" w14:textId="77777777" w:rsidR="004A5995" w:rsidRPr="00103289" w:rsidRDefault="004A599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Rogers, Stan:  </w:t>
      </w:r>
      <w:r w:rsidRPr="00103289">
        <w:rPr>
          <w:rFonts w:ascii="Times New Roman" w:hAnsi="Times New Roman"/>
          <w:u w:val="single"/>
        </w:rPr>
        <w:t>From Fresh Water</w:t>
      </w:r>
      <w:r w:rsidRPr="00103289">
        <w:rPr>
          <w:rFonts w:ascii="Times New Roman" w:hAnsi="Times New Roman"/>
        </w:rPr>
        <w:t xml:space="preserve"> </w:t>
      </w:r>
      <w:r w:rsidR="006E4797" w:rsidRPr="00103289">
        <w:rPr>
          <w:rFonts w:ascii="Times New Roman" w:hAnsi="Times New Roman"/>
        </w:rPr>
        <w:t>(Canadian)</w:t>
      </w:r>
    </w:p>
    <w:p w14:paraId="51C9D662" w14:textId="77777777" w:rsidR="00C942CB" w:rsidRPr="00103289" w:rsidRDefault="00C942C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Rogers, Stan:  </w:t>
      </w:r>
      <w:r w:rsidRPr="00103289">
        <w:rPr>
          <w:rFonts w:ascii="Times New Roman" w:hAnsi="Times New Roman"/>
          <w:u w:val="single"/>
        </w:rPr>
        <w:t>Home in Halifax</w:t>
      </w:r>
      <w:r w:rsidRPr="00103289">
        <w:rPr>
          <w:rFonts w:ascii="Times New Roman" w:hAnsi="Times New Roman"/>
        </w:rPr>
        <w:t xml:space="preserve"> </w:t>
      </w:r>
      <w:r w:rsidR="00B01D07" w:rsidRPr="00103289">
        <w:rPr>
          <w:rFonts w:ascii="Times New Roman" w:hAnsi="Times New Roman"/>
        </w:rPr>
        <w:t>(2 copies)</w:t>
      </w:r>
      <w:r w:rsidR="00EE2F8D" w:rsidRPr="00103289">
        <w:rPr>
          <w:rFonts w:ascii="Times New Roman" w:hAnsi="Times New Roman"/>
        </w:rPr>
        <w:t xml:space="preserve"> (Canadian)</w:t>
      </w:r>
    </w:p>
    <w:p w14:paraId="47324E69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Rogers, Stan:  </w:t>
      </w:r>
      <w:r w:rsidRPr="00103289">
        <w:rPr>
          <w:rFonts w:ascii="Times New Roman" w:hAnsi="Times New Roman"/>
          <w:u w:val="single"/>
        </w:rPr>
        <w:t>Northwest Passage</w:t>
      </w:r>
      <w:r w:rsidRPr="00103289">
        <w:rPr>
          <w:rFonts w:ascii="Times New Roman" w:hAnsi="Times New Roman"/>
        </w:rPr>
        <w:t xml:space="preserve"> </w:t>
      </w:r>
      <w:r w:rsidR="00EE2F8D" w:rsidRPr="00103289">
        <w:rPr>
          <w:rFonts w:ascii="Times New Roman" w:hAnsi="Times New Roman"/>
        </w:rPr>
        <w:t>(Canadian)</w:t>
      </w:r>
    </w:p>
    <w:p w14:paraId="6FF6DFB1" w14:textId="77777777" w:rsidR="00AE780A" w:rsidRPr="00103289" w:rsidRDefault="00AE78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Rolling Stones:  </w:t>
      </w:r>
      <w:r w:rsidRPr="00103289">
        <w:rPr>
          <w:rFonts w:ascii="Times New Roman" w:hAnsi="Times New Roman"/>
          <w:u w:val="single"/>
        </w:rPr>
        <w:t>Flashpoint</w:t>
      </w:r>
      <w:r w:rsidRPr="00103289">
        <w:rPr>
          <w:rFonts w:ascii="Times New Roman" w:hAnsi="Times New Roman"/>
        </w:rPr>
        <w:t xml:space="preserve"> </w:t>
      </w:r>
    </w:p>
    <w:p w14:paraId="6CF0896D" w14:textId="77777777" w:rsidR="0021555E" w:rsidRPr="00103289" w:rsidRDefault="009B1EA2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Rolling Stones:  </w:t>
      </w:r>
      <w:r w:rsidRPr="00103289">
        <w:rPr>
          <w:rFonts w:ascii="Times New Roman" w:hAnsi="Times New Roman"/>
          <w:u w:val="single"/>
        </w:rPr>
        <w:t>Live Licks</w:t>
      </w:r>
      <w:r w:rsidRPr="00103289">
        <w:rPr>
          <w:rFonts w:ascii="Times New Roman" w:hAnsi="Times New Roman"/>
        </w:rPr>
        <w:t xml:space="preserve"> (2 CDs)</w:t>
      </w:r>
    </w:p>
    <w:p w14:paraId="62D50BD0" w14:textId="77777777" w:rsidR="00B303B6" w:rsidRPr="00103289" w:rsidRDefault="00B303B6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Rolling Stones:  </w:t>
      </w:r>
      <w:r w:rsidRPr="00103289">
        <w:rPr>
          <w:rFonts w:ascii="Times New Roman" w:hAnsi="Times New Roman"/>
          <w:u w:val="single"/>
        </w:rPr>
        <w:t>Music That Matters to Them</w:t>
      </w:r>
      <w:r w:rsidRPr="00103289">
        <w:rPr>
          <w:rFonts w:ascii="Times New Roman" w:hAnsi="Times New Roman"/>
        </w:rPr>
        <w:t xml:space="preserve"> </w:t>
      </w:r>
    </w:p>
    <w:p w14:paraId="04E26771" w14:textId="0CF23234" w:rsidR="007217C6" w:rsidRPr="007217C6" w:rsidRDefault="007217C6" w:rsidP="0021555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Rollins, Sonny:  </w:t>
      </w:r>
      <w:r>
        <w:rPr>
          <w:rFonts w:ascii="Times New Roman" w:hAnsi="Times New Roman"/>
          <w:u w:val="single"/>
        </w:rPr>
        <w:t>Tenor Madness</w:t>
      </w:r>
      <w:r>
        <w:rPr>
          <w:rFonts w:ascii="Times New Roman" w:hAnsi="Times New Roman"/>
        </w:rPr>
        <w:t xml:space="preserve"> </w:t>
      </w:r>
    </w:p>
    <w:p w14:paraId="22331616" w14:textId="55FA7835" w:rsidR="000872A3" w:rsidRPr="00103289" w:rsidRDefault="000872A3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Rollins, Sonny:  </w:t>
      </w:r>
      <w:r w:rsidRPr="00103289">
        <w:rPr>
          <w:rFonts w:ascii="Times New Roman" w:hAnsi="Times New Roman"/>
          <w:u w:val="single"/>
        </w:rPr>
        <w:t>The Bridge</w:t>
      </w:r>
      <w:r w:rsidRPr="00103289">
        <w:rPr>
          <w:rFonts w:ascii="Times New Roman" w:hAnsi="Times New Roman"/>
        </w:rPr>
        <w:t xml:space="preserve"> </w:t>
      </w:r>
    </w:p>
    <w:p w14:paraId="1CE31692" w14:textId="77777777" w:rsidR="001A10BC" w:rsidRPr="00103289" w:rsidRDefault="001A10BC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Ronstadt, Linda:  </w:t>
      </w:r>
      <w:r w:rsidRPr="00103289">
        <w:rPr>
          <w:rFonts w:ascii="Times New Roman" w:hAnsi="Times New Roman"/>
          <w:u w:val="single"/>
        </w:rPr>
        <w:t>For Sentimental Reasons</w:t>
      </w:r>
      <w:r w:rsidRPr="00103289">
        <w:rPr>
          <w:rFonts w:ascii="Times New Roman" w:hAnsi="Times New Roman"/>
        </w:rPr>
        <w:t xml:space="preserve"> (Wrong CD in case – “</w:t>
      </w:r>
      <w:r w:rsidRPr="00103289">
        <w:rPr>
          <w:rFonts w:ascii="Times New Roman" w:hAnsi="Times New Roman"/>
          <w:u w:val="single"/>
        </w:rPr>
        <w:t>What’s New</w:t>
      </w:r>
      <w:r w:rsidRPr="00103289">
        <w:rPr>
          <w:rFonts w:ascii="Times New Roman" w:hAnsi="Times New Roman"/>
        </w:rPr>
        <w:t>”)</w:t>
      </w:r>
    </w:p>
    <w:p w14:paraId="5E6B94F4" w14:textId="5BDEA3C6" w:rsidR="00320687" w:rsidRPr="00103289" w:rsidRDefault="00320687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Saigon, Miss:  </w:t>
      </w:r>
      <w:r w:rsidR="00670DE5" w:rsidRPr="00103289">
        <w:rPr>
          <w:rFonts w:ascii="Times New Roman" w:hAnsi="Times New Roman"/>
          <w:u w:val="single"/>
        </w:rPr>
        <w:t>Original London Cast Recording</w:t>
      </w:r>
      <w:r w:rsidR="00670DE5" w:rsidRPr="00103289">
        <w:rPr>
          <w:rFonts w:ascii="Times New Roman" w:hAnsi="Times New Roman"/>
        </w:rPr>
        <w:t xml:space="preserve"> </w:t>
      </w:r>
      <w:r w:rsidR="002F665C" w:rsidRPr="00103289">
        <w:rPr>
          <w:rFonts w:ascii="Times New Roman" w:hAnsi="Times New Roman"/>
        </w:rPr>
        <w:t xml:space="preserve">(Shows) </w:t>
      </w:r>
      <w:r w:rsidR="00670DE5" w:rsidRPr="00103289">
        <w:rPr>
          <w:rFonts w:ascii="Times New Roman" w:hAnsi="Times New Roman"/>
        </w:rPr>
        <w:t xml:space="preserve">(2 CDs) </w:t>
      </w:r>
    </w:p>
    <w:p w14:paraId="5BDBB977" w14:textId="77777777" w:rsidR="0021555E" w:rsidRPr="00103289" w:rsidRDefault="0021555E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Sanborn, David:  </w:t>
      </w:r>
      <w:r w:rsidRPr="00103289">
        <w:rPr>
          <w:rFonts w:ascii="Times New Roman" w:hAnsi="Times New Roman"/>
          <w:u w:val="single"/>
        </w:rPr>
        <w:t>Th</w:t>
      </w:r>
      <w:r w:rsidR="002A4761" w:rsidRPr="00103289">
        <w:rPr>
          <w:rFonts w:ascii="Times New Roman" w:hAnsi="Times New Roman"/>
          <w:u w:val="single"/>
        </w:rPr>
        <w:t>e</w:t>
      </w:r>
      <w:r w:rsidRPr="00103289">
        <w:rPr>
          <w:rFonts w:ascii="Times New Roman" w:hAnsi="Times New Roman"/>
          <w:u w:val="single"/>
        </w:rPr>
        <w:t xml:space="preserve"> Best of David Sanborn </w:t>
      </w:r>
    </w:p>
    <w:p w14:paraId="1766E2E0" w14:textId="77777777" w:rsidR="00971DE7" w:rsidRPr="00103289" w:rsidRDefault="002A476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Saunders, Carl:  </w:t>
      </w:r>
      <w:r w:rsidRPr="00103289">
        <w:rPr>
          <w:rFonts w:ascii="Times New Roman" w:hAnsi="Times New Roman"/>
          <w:u w:val="single"/>
        </w:rPr>
        <w:t>The Carl Saunders Sextet – Live in San Francisco</w:t>
      </w:r>
      <w:r w:rsidRPr="00103289">
        <w:rPr>
          <w:rFonts w:ascii="Times New Roman" w:hAnsi="Times New Roman"/>
        </w:rPr>
        <w:t xml:space="preserve"> </w:t>
      </w:r>
    </w:p>
    <w:p w14:paraId="611A5A47" w14:textId="77777777" w:rsidR="00971DE7" w:rsidRPr="00940503" w:rsidRDefault="00971DE7" w:rsidP="009B1EA2">
      <w:pPr>
        <w:rPr>
          <w:rFonts w:ascii="Times New Roman" w:hAnsi="Times New Roman"/>
          <w:lang w:val="it-IT"/>
        </w:rPr>
      </w:pPr>
      <w:proofErr w:type="spellStart"/>
      <w:r w:rsidRPr="00940503">
        <w:rPr>
          <w:rFonts w:ascii="Times New Roman" w:hAnsi="Times New Roman"/>
          <w:lang w:val="it-IT"/>
        </w:rPr>
        <w:t>Schuur</w:t>
      </w:r>
      <w:proofErr w:type="spellEnd"/>
      <w:r w:rsidRPr="00940503">
        <w:rPr>
          <w:rFonts w:ascii="Times New Roman" w:hAnsi="Times New Roman"/>
          <w:lang w:val="it-IT"/>
        </w:rPr>
        <w:t xml:space="preserve">, Diane:  </w:t>
      </w:r>
      <w:r w:rsidRPr="00940503">
        <w:rPr>
          <w:rFonts w:ascii="Times New Roman" w:hAnsi="Times New Roman"/>
          <w:u w:val="single"/>
          <w:lang w:val="it-IT"/>
        </w:rPr>
        <w:t>In Tribute</w:t>
      </w:r>
      <w:r w:rsidRPr="00940503">
        <w:rPr>
          <w:rFonts w:ascii="Times New Roman" w:hAnsi="Times New Roman"/>
          <w:lang w:val="it-IT"/>
        </w:rPr>
        <w:t xml:space="preserve"> </w:t>
      </w:r>
    </w:p>
    <w:p w14:paraId="4B064AC1" w14:textId="77777777" w:rsidR="00556CE9" w:rsidRPr="00940503" w:rsidRDefault="00556CE9" w:rsidP="009B1EA2">
      <w:pPr>
        <w:rPr>
          <w:rFonts w:ascii="Times New Roman" w:hAnsi="Times New Roman"/>
          <w:lang w:val="it-IT"/>
        </w:rPr>
      </w:pPr>
      <w:proofErr w:type="spellStart"/>
      <w:r w:rsidRPr="00940503">
        <w:rPr>
          <w:rFonts w:ascii="Times New Roman" w:hAnsi="Times New Roman"/>
          <w:lang w:val="it-IT"/>
        </w:rPr>
        <w:t>Schuur</w:t>
      </w:r>
      <w:proofErr w:type="spellEnd"/>
      <w:r w:rsidRPr="00940503">
        <w:rPr>
          <w:rFonts w:ascii="Times New Roman" w:hAnsi="Times New Roman"/>
          <w:lang w:val="it-IT"/>
        </w:rPr>
        <w:t xml:space="preserve">, Diane:  </w:t>
      </w:r>
      <w:r w:rsidRPr="00940503">
        <w:rPr>
          <w:rFonts w:ascii="Times New Roman" w:hAnsi="Times New Roman"/>
          <w:u w:val="single"/>
          <w:lang w:val="it-IT"/>
        </w:rPr>
        <w:t xml:space="preserve">Pure </w:t>
      </w:r>
      <w:proofErr w:type="spellStart"/>
      <w:r w:rsidRPr="00940503">
        <w:rPr>
          <w:rFonts w:ascii="Times New Roman" w:hAnsi="Times New Roman"/>
          <w:u w:val="single"/>
          <w:lang w:val="it-IT"/>
        </w:rPr>
        <w:t>Schuur</w:t>
      </w:r>
      <w:proofErr w:type="spellEnd"/>
      <w:r w:rsidRPr="00940503">
        <w:rPr>
          <w:rFonts w:ascii="Times New Roman" w:hAnsi="Times New Roman"/>
          <w:lang w:val="it-IT"/>
        </w:rPr>
        <w:t xml:space="preserve"> </w:t>
      </w:r>
    </w:p>
    <w:p w14:paraId="4B6EBCB5" w14:textId="77777777" w:rsidR="009844E3" w:rsidRPr="00103289" w:rsidRDefault="009844E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Schuur, Diane:  </w:t>
      </w:r>
      <w:r w:rsidRPr="00103289">
        <w:rPr>
          <w:rFonts w:ascii="Times New Roman" w:hAnsi="Times New Roman"/>
          <w:u w:val="single"/>
        </w:rPr>
        <w:t>Timeless</w:t>
      </w:r>
      <w:r w:rsidRPr="00103289">
        <w:rPr>
          <w:rFonts w:ascii="Times New Roman" w:hAnsi="Times New Roman"/>
        </w:rPr>
        <w:t xml:space="preserve"> </w:t>
      </w:r>
    </w:p>
    <w:p w14:paraId="724A497D" w14:textId="77777777" w:rsidR="00403253" w:rsidRPr="00103289" w:rsidRDefault="0040325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Seeger, Pete:  </w:t>
      </w:r>
      <w:r w:rsidRPr="00103289">
        <w:rPr>
          <w:rFonts w:ascii="Times New Roman" w:hAnsi="Times New Roman"/>
          <w:u w:val="single"/>
        </w:rPr>
        <w:t>Headlines &amp; Footnotes – A Collection of Topical Songs</w:t>
      </w:r>
      <w:r w:rsidRPr="00103289">
        <w:rPr>
          <w:rFonts w:ascii="Times New Roman" w:hAnsi="Times New Roman"/>
        </w:rPr>
        <w:t xml:space="preserve"> </w:t>
      </w:r>
    </w:p>
    <w:p w14:paraId="26F2232B" w14:textId="77777777" w:rsidR="00A16724" w:rsidRPr="00103289" w:rsidRDefault="00A1672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Semple, Joe:  </w:t>
      </w:r>
      <w:r w:rsidRPr="00103289">
        <w:rPr>
          <w:rFonts w:ascii="Times New Roman" w:hAnsi="Times New Roman"/>
          <w:u w:val="single"/>
        </w:rPr>
        <w:t>Ashes to Ashes</w:t>
      </w:r>
      <w:r w:rsidRPr="00103289">
        <w:rPr>
          <w:rFonts w:ascii="Times New Roman" w:hAnsi="Times New Roman"/>
        </w:rPr>
        <w:t xml:space="preserve"> </w:t>
      </w:r>
    </w:p>
    <w:p w14:paraId="3D7F2CB6" w14:textId="77777777" w:rsidR="007008BC" w:rsidRPr="00103289" w:rsidRDefault="007008BC" w:rsidP="007008BC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Semple, Joe:  </w:t>
      </w:r>
      <w:r w:rsidRPr="00103289">
        <w:rPr>
          <w:rFonts w:ascii="Times New Roman" w:hAnsi="Times New Roman"/>
          <w:u w:val="single"/>
        </w:rPr>
        <w:t>Invitation</w:t>
      </w:r>
    </w:p>
    <w:p w14:paraId="323BEBAF" w14:textId="32879BC7" w:rsidR="000F19DA" w:rsidRPr="00103289" w:rsidRDefault="0064710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Shad</w:t>
      </w:r>
      <w:r w:rsidR="000F19DA" w:rsidRPr="00103289">
        <w:rPr>
          <w:rFonts w:ascii="Times New Roman" w:hAnsi="Times New Roman"/>
        </w:rPr>
        <w:t>ow (</w:t>
      </w:r>
      <w:r w:rsidRPr="00103289">
        <w:rPr>
          <w:rFonts w:ascii="Times New Roman" w:hAnsi="Times New Roman"/>
        </w:rPr>
        <w:t xml:space="preserve">Winston Bailey):  </w:t>
      </w:r>
      <w:r w:rsidRPr="00103289">
        <w:rPr>
          <w:rFonts w:ascii="Times New Roman" w:hAnsi="Times New Roman"/>
          <w:u w:val="single"/>
        </w:rPr>
        <w:t>The Best of the Shadow</w:t>
      </w:r>
      <w:r w:rsidRPr="00103289">
        <w:rPr>
          <w:rFonts w:ascii="Times New Roman" w:hAnsi="Times New Roman"/>
        </w:rPr>
        <w:t xml:space="preserve"> Vol. 1</w:t>
      </w:r>
    </w:p>
    <w:p w14:paraId="773ECA66" w14:textId="237EB325" w:rsidR="00105E08" w:rsidRPr="00103289" w:rsidRDefault="00105E0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Shaw, Artie: </w:t>
      </w:r>
      <w:r w:rsidRPr="00103289">
        <w:rPr>
          <w:rFonts w:ascii="Times New Roman" w:hAnsi="Times New Roman"/>
          <w:u w:val="single"/>
        </w:rPr>
        <w:t>Begin the Beguine</w:t>
      </w:r>
      <w:r w:rsidRPr="00103289">
        <w:rPr>
          <w:rFonts w:ascii="Times New Roman" w:hAnsi="Times New Roman"/>
        </w:rPr>
        <w:t xml:space="preserve"> </w:t>
      </w:r>
    </w:p>
    <w:p w14:paraId="3FCD61DB" w14:textId="6BBAC5AF" w:rsidR="00131861" w:rsidRPr="00103289" w:rsidRDefault="0013186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Shaw, Artie:  </w:t>
      </w:r>
      <w:r w:rsidRPr="00103289">
        <w:rPr>
          <w:rFonts w:ascii="Times New Roman" w:hAnsi="Times New Roman"/>
          <w:u w:val="single"/>
        </w:rPr>
        <w:t>Jazz Collector Edition (The)</w:t>
      </w:r>
      <w:r w:rsidRPr="00103289">
        <w:rPr>
          <w:rFonts w:ascii="Times New Roman" w:hAnsi="Times New Roman"/>
        </w:rPr>
        <w:t xml:space="preserve"> </w:t>
      </w:r>
    </w:p>
    <w:p w14:paraId="452FDAC3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Shearing, George:  </w:t>
      </w:r>
      <w:r w:rsidRPr="00103289">
        <w:rPr>
          <w:rFonts w:ascii="Times New Roman" w:hAnsi="Times New Roman"/>
          <w:u w:val="single"/>
        </w:rPr>
        <w:t>George Shearing in Dixieland</w:t>
      </w:r>
      <w:r w:rsidRPr="00103289">
        <w:rPr>
          <w:rFonts w:ascii="Times New Roman" w:hAnsi="Times New Roman"/>
        </w:rPr>
        <w:t xml:space="preserve"> </w:t>
      </w:r>
    </w:p>
    <w:p w14:paraId="62DC2D91" w14:textId="268E2585" w:rsidR="00B409F2" w:rsidRPr="00103289" w:rsidRDefault="00B409F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Shearing, George:  </w:t>
      </w:r>
      <w:r w:rsidRPr="00103289">
        <w:rPr>
          <w:rFonts w:ascii="Times New Roman" w:hAnsi="Times New Roman"/>
          <w:u w:val="single"/>
        </w:rPr>
        <w:t>White Satin-Black Satin</w:t>
      </w:r>
      <w:r w:rsidRPr="00103289">
        <w:rPr>
          <w:rFonts w:ascii="Times New Roman" w:hAnsi="Times New Roman"/>
        </w:rPr>
        <w:t xml:space="preserve"> </w:t>
      </w:r>
    </w:p>
    <w:p w14:paraId="57E83A43" w14:textId="5B2984E5" w:rsidR="00E31598" w:rsidRPr="00103289" w:rsidRDefault="00E3159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Show Boat – 1952 Studio Album &amp; 1946 Broadway Revival (Paul Robeson, Helen Morgan)</w:t>
      </w:r>
    </w:p>
    <w:p w14:paraId="23C1F3F0" w14:textId="6B927656" w:rsidR="003817AD" w:rsidRPr="00103289" w:rsidRDefault="003817A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Simon, Carly:  </w:t>
      </w:r>
      <w:r w:rsidRPr="00103289">
        <w:rPr>
          <w:rFonts w:ascii="Times New Roman" w:hAnsi="Times New Roman"/>
          <w:u w:val="single"/>
        </w:rPr>
        <w:t>Moonlight Serenade</w:t>
      </w:r>
      <w:r w:rsidRPr="00103289">
        <w:rPr>
          <w:rFonts w:ascii="Times New Roman" w:hAnsi="Times New Roman"/>
        </w:rPr>
        <w:t xml:space="preserve"> </w:t>
      </w:r>
    </w:p>
    <w:p w14:paraId="03100ADD" w14:textId="03D88062" w:rsidR="009755FD" w:rsidRPr="00103289" w:rsidRDefault="009755F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Simone, Nina:  </w:t>
      </w:r>
      <w:r w:rsidRPr="00103289">
        <w:rPr>
          <w:rFonts w:ascii="Times New Roman" w:hAnsi="Times New Roman"/>
          <w:u w:val="single"/>
        </w:rPr>
        <w:t>Best of Nina Simone (The)</w:t>
      </w:r>
      <w:r w:rsidRPr="00103289">
        <w:rPr>
          <w:rFonts w:ascii="Times New Roman" w:hAnsi="Times New Roman"/>
        </w:rPr>
        <w:t xml:space="preserve"> </w:t>
      </w:r>
      <w:r w:rsidR="00523395" w:rsidRPr="00103289">
        <w:rPr>
          <w:rFonts w:ascii="Times New Roman" w:hAnsi="Times New Roman"/>
        </w:rPr>
        <w:t xml:space="preserve">(2 copies) </w:t>
      </w:r>
    </w:p>
    <w:p w14:paraId="197D70B1" w14:textId="77777777" w:rsidR="0063174E" w:rsidRPr="00103289" w:rsidRDefault="0063174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Simone, Nina:  </w:t>
      </w:r>
      <w:r w:rsidRPr="00103289">
        <w:rPr>
          <w:rFonts w:ascii="Times New Roman" w:hAnsi="Times New Roman"/>
          <w:u w:val="single"/>
        </w:rPr>
        <w:t>Nina Simone’s Finest Hour</w:t>
      </w:r>
      <w:r w:rsidRPr="00103289">
        <w:rPr>
          <w:rFonts w:ascii="Times New Roman" w:hAnsi="Times New Roman"/>
        </w:rPr>
        <w:t xml:space="preserve"> </w:t>
      </w:r>
    </w:p>
    <w:p w14:paraId="1831B3BF" w14:textId="6F18D791" w:rsidR="00C24238" w:rsidRPr="00103289" w:rsidRDefault="00C2423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Simone, Nina:  </w:t>
      </w:r>
      <w:r w:rsidRPr="00103289">
        <w:rPr>
          <w:rFonts w:ascii="Times New Roman" w:hAnsi="Times New Roman"/>
          <w:u w:val="single"/>
        </w:rPr>
        <w:t xml:space="preserve">The </w:t>
      </w:r>
      <w:proofErr w:type="spellStart"/>
      <w:r w:rsidRPr="00103289">
        <w:rPr>
          <w:rFonts w:ascii="Times New Roman" w:hAnsi="Times New Roman"/>
          <w:u w:val="single"/>
        </w:rPr>
        <w:t>Colpic</w:t>
      </w:r>
      <w:proofErr w:type="spellEnd"/>
      <w:r w:rsidRPr="00103289">
        <w:rPr>
          <w:rFonts w:ascii="Times New Roman" w:hAnsi="Times New Roman"/>
          <w:u w:val="single"/>
        </w:rPr>
        <w:t xml:space="preserve"> Years</w:t>
      </w:r>
      <w:r w:rsidRPr="00103289">
        <w:rPr>
          <w:rFonts w:ascii="Times New Roman" w:hAnsi="Times New Roman"/>
        </w:rPr>
        <w:t xml:space="preserve"> </w:t>
      </w:r>
    </w:p>
    <w:p w14:paraId="10E62A4E" w14:textId="51BE9A49" w:rsidR="00C14CEE" w:rsidRPr="00103289" w:rsidRDefault="00C14CE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Sinatra 80 – All The Best</w:t>
      </w:r>
      <w:r w:rsidRPr="00103289">
        <w:rPr>
          <w:rFonts w:ascii="Times New Roman" w:hAnsi="Times New Roman"/>
        </w:rPr>
        <w:t xml:space="preserve"> (2 CDs) </w:t>
      </w:r>
    </w:p>
    <w:p w14:paraId="7C58F6D0" w14:textId="4502A0F8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It Might As Well be Swing</w:t>
      </w:r>
      <w:r w:rsidRPr="00103289">
        <w:rPr>
          <w:rFonts w:ascii="Times New Roman" w:hAnsi="Times New Roman"/>
        </w:rPr>
        <w:t xml:space="preserve"> </w:t>
      </w:r>
      <w:r w:rsidR="00B35EE6" w:rsidRPr="00103289">
        <w:rPr>
          <w:rFonts w:ascii="Times New Roman" w:hAnsi="Times New Roman"/>
        </w:rPr>
        <w:t>(with Count Basie)</w:t>
      </w:r>
    </w:p>
    <w:p w14:paraId="7C018976" w14:textId="77777777" w:rsidR="00A97889" w:rsidRPr="00103289" w:rsidRDefault="00A9788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The Main Event – LIVE</w:t>
      </w:r>
      <w:r w:rsidRPr="00103289">
        <w:rPr>
          <w:rFonts w:ascii="Times New Roman" w:hAnsi="Times New Roman"/>
        </w:rPr>
        <w:t xml:space="preserve"> </w:t>
      </w:r>
    </w:p>
    <w:p w14:paraId="62037677" w14:textId="77777777" w:rsidR="004D5470" w:rsidRPr="00103289" w:rsidRDefault="004D547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Frank Sinatra &amp; Tommy Dorsey</w:t>
      </w:r>
      <w:r w:rsidRPr="00103289">
        <w:rPr>
          <w:rFonts w:ascii="Times New Roman" w:hAnsi="Times New Roman"/>
        </w:rPr>
        <w:t xml:space="preserve"> </w:t>
      </w:r>
    </w:p>
    <w:p w14:paraId="39E4A426" w14:textId="77777777" w:rsidR="004D5470" w:rsidRPr="00103289" w:rsidRDefault="004D547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The Dorsey Years</w:t>
      </w:r>
      <w:r w:rsidRPr="00103289">
        <w:rPr>
          <w:rFonts w:ascii="Times New Roman" w:hAnsi="Times New Roman"/>
        </w:rPr>
        <w:t xml:space="preserve"> </w:t>
      </w:r>
    </w:p>
    <w:p w14:paraId="137A1562" w14:textId="77777777" w:rsidR="00AA0CC8" w:rsidRPr="00103289" w:rsidRDefault="00AA0CC8" w:rsidP="00AE3995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My Way – The Best of Frank Sinatra</w:t>
      </w:r>
      <w:r w:rsidRPr="00103289">
        <w:rPr>
          <w:rFonts w:ascii="Times New Roman" w:hAnsi="Times New Roman"/>
        </w:rPr>
        <w:t xml:space="preserve"> </w:t>
      </w:r>
    </w:p>
    <w:p w14:paraId="4D930055" w14:textId="77777777" w:rsidR="00AE3995" w:rsidRPr="00103289" w:rsidRDefault="00AE3995" w:rsidP="00AE3995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 Jr:  </w:t>
      </w:r>
      <w:r w:rsidRPr="00103289">
        <w:rPr>
          <w:rFonts w:ascii="Times New Roman" w:hAnsi="Times New Roman"/>
          <w:u w:val="single"/>
        </w:rPr>
        <w:t>That Face</w:t>
      </w:r>
      <w:r w:rsidRPr="00103289">
        <w:rPr>
          <w:rFonts w:ascii="Times New Roman" w:hAnsi="Times New Roman"/>
        </w:rPr>
        <w:t xml:space="preserve">     </w:t>
      </w:r>
    </w:p>
    <w:p w14:paraId="1B808B68" w14:textId="46350DB9" w:rsidR="00534A35" w:rsidRPr="00103289" w:rsidRDefault="00534A3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Sinclair, </w:t>
      </w:r>
      <w:proofErr w:type="spellStart"/>
      <w:r w:rsidRPr="00103289">
        <w:rPr>
          <w:rFonts w:ascii="Times New Roman" w:hAnsi="Times New Roman"/>
        </w:rPr>
        <w:t>Denzal</w:t>
      </w:r>
      <w:proofErr w:type="spellEnd"/>
      <w:r w:rsidRPr="00103289">
        <w:rPr>
          <w:rFonts w:ascii="Times New Roman" w:hAnsi="Times New Roman"/>
        </w:rPr>
        <w:t xml:space="preserve">:  </w:t>
      </w:r>
      <w:proofErr w:type="spellStart"/>
      <w:r w:rsidRPr="00103289">
        <w:rPr>
          <w:rFonts w:ascii="Times New Roman" w:hAnsi="Times New Roman"/>
          <w:u w:val="single"/>
        </w:rPr>
        <w:t>D</w:t>
      </w:r>
      <w:r w:rsidR="006D2F3B" w:rsidRPr="00103289">
        <w:rPr>
          <w:rFonts w:ascii="Times New Roman" w:hAnsi="Times New Roman"/>
          <w:u w:val="single"/>
        </w:rPr>
        <w:t>e</w:t>
      </w:r>
      <w:r w:rsidRPr="00103289">
        <w:rPr>
          <w:rFonts w:ascii="Times New Roman" w:hAnsi="Times New Roman"/>
          <w:u w:val="single"/>
        </w:rPr>
        <w:t>nzal</w:t>
      </w:r>
      <w:proofErr w:type="spellEnd"/>
      <w:r w:rsidRPr="00103289">
        <w:rPr>
          <w:rFonts w:ascii="Times New Roman" w:hAnsi="Times New Roman"/>
          <w:u w:val="single"/>
        </w:rPr>
        <w:t xml:space="preserve"> Sinclair</w:t>
      </w:r>
      <w:r w:rsidRPr="00103289">
        <w:rPr>
          <w:rFonts w:ascii="Times New Roman" w:hAnsi="Times New Roman"/>
        </w:rPr>
        <w:t xml:space="preserve"> </w:t>
      </w:r>
      <w:r w:rsidR="00AB56C4" w:rsidRPr="00103289">
        <w:rPr>
          <w:rFonts w:ascii="Times New Roman" w:hAnsi="Times New Roman"/>
        </w:rPr>
        <w:t xml:space="preserve">- My One and only Love </w:t>
      </w:r>
      <w:r w:rsidRPr="00103289">
        <w:rPr>
          <w:rFonts w:ascii="Times New Roman" w:hAnsi="Times New Roman"/>
        </w:rPr>
        <w:t>(Canadian)</w:t>
      </w:r>
      <w:r w:rsidR="00986727" w:rsidRPr="00103289">
        <w:rPr>
          <w:rFonts w:ascii="Times New Roman" w:hAnsi="Times New Roman"/>
        </w:rPr>
        <w:t xml:space="preserve"> (2 copies)</w:t>
      </w:r>
    </w:p>
    <w:p w14:paraId="2D70D60C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Sloane, Carol:  </w:t>
      </w:r>
      <w:r w:rsidRPr="00103289">
        <w:rPr>
          <w:rFonts w:ascii="Times New Roman" w:hAnsi="Times New Roman"/>
          <w:u w:val="single"/>
        </w:rPr>
        <w:t>Heart’s Desire</w:t>
      </w:r>
      <w:r w:rsidRPr="00103289">
        <w:rPr>
          <w:rFonts w:ascii="Times New Roman" w:hAnsi="Times New Roman"/>
        </w:rPr>
        <w:t xml:space="preserve"> </w:t>
      </w:r>
    </w:p>
    <w:p w14:paraId="5CD045DA" w14:textId="77777777" w:rsidR="00F32868" w:rsidRPr="00103289" w:rsidRDefault="00F3286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Sloane, Carol:  </w:t>
      </w:r>
      <w:r w:rsidRPr="00103289">
        <w:rPr>
          <w:rFonts w:ascii="Times New Roman" w:hAnsi="Times New Roman"/>
          <w:u w:val="single"/>
        </w:rPr>
        <w:t>Love You Madly</w:t>
      </w:r>
      <w:r w:rsidRPr="00103289">
        <w:rPr>
          <w:rFonts w:ascii="Times New Roman" w:hAnsi="Times New Roman"/>
        </w:rPr>
        <w:t xml:space="preserve"> </w:t>
      </w:r>
    </w:p>
    <w:p w14:paraId="22DEC90D" w14:textId="779B90A8" w:rsidR="00AE72B5" w:rsidRPr="00AE72B5" w:rsidRDefault="00AE72B5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Smith, Bessie:  </w:t>
      </w:r>
      <w:r>
        <w:rPr>
          <w:rFonts w:ascii="Times New Roman" w:hAnsi="Times New Roman"/>
          <w:u w:val="single"/>
        </w:rPr>
        <w:t>The Collection</w:t>
      </w:r>
      <w:r>
        <w:rPr>
          <w:rFonts w:ascii="Times New Roman" w:hAnsi="Times New Roman"/>
        </w:rPr>
        <w:t xml:space="preserve"> </w:t>
      </w:r>
    </w:p>
    <w:p w14:paraId="3D149E94" w14:textId="142D2485" w:rsidR="0087015C" w:rsidRPr="00103289" w:rsidRDefault="0087015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Smith, Jimmy:  </w:t>
      </w:r>
      <w:r w:rsidRPr="00103289">
        <w:rPr>
          <w:rFonts w:ascii="Times New Roman" w:hAnsi="Times New Roman"/>
          <w:u w:val="single"/>
        </w:rPr>
        <w:t>Milestone Profiles</w:t>
      </w:r>
      <w:r w:rsidRPr="00103289">
        <w:rPr>
          <w:rFonts w:ascii="Times New Roman" w:hAnsi="Times New Roman"/>
        </w:rPr>
        <w:t xml:space="preserve"> </w:t>
      </w:r>
    </w:p>
    <w:p w14:paraId="5B145A32" w14:textId="77777777" w:rsidR="00A2679A" w:rsidRPr="00103289" w:rsidRDefault="00A2679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Smithsonian Folkways World Music Collection </w:t>
      </w:r>
    </w:p>
    <w:p w14:paraId="1E6C4F7E" w14:textId="766E80CC" w:rsidR="002254D0" w:rsidRPr="00103289" w:rsidRDefault="002254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Stafford, Jo:  </w:t>
      </w:r>
      <w:r w:rsidRPr="00103289">
        <w:rPr>
          <w:rFonts w:ascii="Times New Roman" w:hAnsi="Times New Roman"/>
          <w:u w:val="single"/>
        </w:rPr>
        <w:t>The Columbia Hits Collection</w:t>
      </w:r>
      <w:r w:rsidRPr="00103289">
        <w:rPr>
          <w:rFonts w:ascii="Times New Roman" w:hAnsi="Times New Roman"/>
        </w:rPr>
        <w:t xml:space="preserve"> </w:t>
      </w:r>
    </w:p>
    <w:p w14:paraId="36D5267A" w14:textId="681C3D66" w:rsidR="007376E8" w:rsidRPr="00103289" w:rsidRDefault="007376E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Stafford, Jo:  </w:t>
      </w:r>
      <w:r w:rsidRPr="00103289">
        <w:rPr>
          <w:rFonts w:ascii="Times New Roman" w:hAnsi="Times New Roman"/>
          <w:u w:val="single"/>
        </w:rPr>
        <w:t>Spotlight on Jo Stafford</w:t>
      </w:r>
      <w:r w:rsidRPr="00103289">
        <w:rPr>
          <w:rFonts w:ascii="Times New Roman" w:hAnsi="Times New Roman"/>
        </w:rPr>
        <w:t xml:space="preserve"> – GREAT LADIES OF SONG </w:t>
      </w:r>
    </w:p>
    <w:p w14:paraId="2A31E8E5" w14:textId="77777777" w:rsidR="00A2510E" w:rsidRPr="00103289" w:rsidRDefault="00A2510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Stafford, Jo:  </w:t>
      </w:r>
      <w:r w:rsidRPr="00103289">
        <w:rPr>
          <w:rFonts w:ascii="Times New Roman" w:hAnsi="Times New Roman"/>
          <w:u w:val="single"/>
        </w:rPr>
        <w:t>The Very Best of Jo Stafford</w:t>
      </w:r>
      <w:r w:rsidRPr="00103289">
        <w:rPr>
          <w:rFonts w:ascii="Times New Roman" w:hAnsi="Times New Roman"/>
        </w:rPr>
        <w:t xml:space="preserve"> </w:t>
      </w:r>
    </w:p>
    <w:p w14:paraId="57C0531C" w14:textId="77777777" w:rsidR="0096445C" w:rsidRPr="00103289" w:rsidRDefault="0096445C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Steelband Music:  </w:t>
      </w:r>
      <w:r w:rsidRPr="00103289">
        <w:rPr>
          <w:rFonts w:ascii="Times New Roman" w:hAnsi="Times New Roman"/>
          <w:u w:val="single"/>
        </w:rPr>
        <w:t>Steel Drums of Trinidad</w:t>
      </w:r>
      <w:r w:rsidRPr="00103289">
        <w:rPr>
          <w:rFonts w:ascii="Times New Roman" w:hAnsi="Times New Roman"/>
        </w:rPr>
        <w:t xml:space="preserve"> </w:t>
      </w:r>
    </w:p>
    <w:p w14:paraId="084142AD" w14:textId="77777777" w:rsidR="001B645B" w:rsidRPr="00103289" w:rsidRDefault="001B645B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Steelband Music:  </w:t>
      </w:r>
      <w:r w:rsidR="007B3733" w:rsidRPr="00103289">
        <w:rPr>
          <w:rFonts w:ascii="Times New Roman" w:hAnsi="Times New Roman"/>
          <w:u w:val="single"/>
        </w:rPr>
        <w:t>Steelband</w:t>
      </w:r>
      <w:r w:rsidRPr="00103289">
        <w:rPr>
          <w:rFonts w:ascii="Times New Roman" w:hAnsi="Times New Roman"/>
          <w:u w:val="single"/>
        </w:rPr>
        <w:t xml:space="preserve"> Music of the Caribbean</w:t>
      </w:r>
      <w:r w:rsidRPr="00103289">
        <w:rPr>
          <w:rFonts w:ascii="Times New Roman" w:hAnsi="Times New Roman"/>
        </w:rPr>
        <w:t xml:space="preserve"> </w:t>
      </w:r>
    </w:p>
    <w:p w14:paraId="4AA790BB" w14:textId="77777777" w:rsidR="00A25675" w:rsidRPr="00103289" w:rsidRDefault="00A25675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Streisand, Barbra:  </w:t>
      </w:r>
      <w:r w:rsidRPr="00103289">
        <w:rPr>
          <w:rFonts w:ascii="Times New Roman" w:hAnsi="Times New Roman"/>
          <w:u w:val="single"/>
        </w:rPr>
        <w:t>The Movie Album</w:t>
      </w:r>
      <w:r w:rsidRPr="00103289">
        <w:rPr>
          <w:rFonts w:ascii="Times New Roman" w:hAnsi="Times New Roman"/>
        </w:rPr>
        <w:t xml:space="preserve"> (1 CD &amp; 1 DVD)</w:t>
      </w:r>
      <w:r w:rsidR="00ED387D" w:rsidRPr="00103289">
        <w:rPr>
          <w:rFonts w:ascii="Times New Roman" w:hAnsi="Times New Roman"/>
        </w:rPr>
        <w:t xml:space="preserve"> (2 copies) </w:t>
      </w:r>
    </w:p>
    <w:p w14:paraId="19684461" w14:textId="77777777" w:rsidR="003A0153" w:rsidRPr="00103289" w:rsidRDefault="003A0153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Streisand, Barbra:  </w:t>
      </w:r>
      <w:r w:rsidRPr="00103289">
        <w:rPr>
          <w:rFonts w:ascii="Times New Roman" w:hAnsi="Times New Roman"/>
          <w:u w:val="single"/>
        </w:rPr>
        <w:t>Partners</w:t>
      </w:r>
      <w:r w:rsidRPr="00103289">
        <w:rPr>
          <w:rFonts w:ascii="Times New Roman" w:hAnsi="Times New Roman"/>
        </w:rPr>
        <w:t xml:space="preserve"> </w:t>
      </w:r>
    </w:p>
    <w:p w14:paraId="50140D09" w14:textId="77777777" w:rsidR="00D53AB5" w:rsidRPr="00103289" w:rsidRDefault="00D53AB5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101 Strings:  </w:t>
      </w:r>
      <w:r w:rsidRPr="00103289">
        <w:rPr>
          <w:rFonts w:ascii="Times New Roman" w:hAnsi="Times New Roman"/>
          <w:u w:val="single"/>
        </w:rPr>
        <w:t>101 Strings with Piano</w:t>
      </w:r>
      <w:r w:rsidRPr="00103289">
        <w:rPr>
          <w:rFonts w:ascii="Times New Roman" w:hAnsi="Times New Roman"/>
        </w:rPr>
        <w:t xml:space="preserve"> (2 CDs)</w:t>
      </w:r>
    </w:p>
    <w:p w14:paraId="2C44FD45" w14:textId="77777777" w:rsidR="00B00F23" w:rsidRPr="00103289" w:rsidRDefault="00B00F23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Summit Meetings</w:t>
      </w:r>
      <w:r w:rsidRPr="00103289">
        <w:rPr>
          <w:rFonts w:ascii="Times New Roman" w:hAnsi="Times New Roman"/>
        </w:rPr>
        <w:t>:  Metronome All Stars/Esquire All Stars 1939-1950 (2 CDs) (Jazz)</w:t>
      </w:r>
    </w:p>
    <w:p w14:paraId="6DB5023A" w14:textId="77777777" w:rsidR="0066197C" w:rsidRPr="00103289" w:rsidRDefault="0066197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Taylor, James:  </w:t>
      </w:r>
      <w:r w:rsidRPr="00103289">
        <w:rPr>
          <w:rFonts w:ascii="Times New Roman" w:hAnsi="Times New Roman"/>
          <w:u w:val="single"/>
        </w:rPr>
        <w:t>Greatest Hits</w:t>
      </w:r>
      <w:r w:rsidRPr="00103289">
        <w:rPr>
          <w:rFonts w:ascii="Times New Roman" w:hAnsi="Times New Roman"/>
        </w:rPr>
        <w:t xml:space="preserve"> Vol. 2 </w:t>
      </w:r>
    </w:p>
    <w:p w14:paraId="542353D2" w14:textId="77777777" w:rsidR="00A3633D" w:rsidRPr="00103289" w:rsidRDefault="00A3633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Teagarden, Jack:  </w:t>
      </w:r>
      <w:r w:rsidRPr="00103289">
        <w:rPr>
          <w:rFonts w:ascii="Times New Roman" w:hAnsi="Times New Roman"/>
          <w:u w:val="single"/>
        </w:rPr>
        <w:t>Texas Tea Party</w:t>
      </w:r>
      <w:r w:rsidRPr="00103289">
        <w:rPr>
          <w:rFonts w:ascii="Times New Roman" w:hAnsi="Times New Roman"/>
        </w:rPr>
        <w:t xml:space="preserve"> </w:t>
      </w:r>
    </w:p>
    <w:p w14:paraId="60F5A82E" w14:textId="332C7009" w:rsidR="00F643A0" w:rsidRPr="00103289" w:rsidRDefault="00F643A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Terry, Sonny &amp; Brownie McGee:  </w:t>
      </w:r>
      <w:r w:rsidRPr="00103289">
        <w:rPr>
          <w:rFonts w:ascii="Times New Roman" w:hAnsi="Times New Roman"/>
          <w:u w:val="single"/>
        </w:rPr>
        <w:t xml:space="preserve">S.T &amp; </w:t>
      </w:r>
      <w:proofErr w:type="spellStart"/>
      <w:r w:rsidRPr="00103289">
        <w:rPr>
          <w:rFonts w:ascii="Times New Roman" w:hAnsi="Times New Roman"/>
          <w:u w:val="single"/>
        </w:rPr>
        <w:t>B.McG</w:t>
      </w:r>
      <w:proofErr w:type="spellEnd"/>
      <w:r w:rsidRPr="00103289">
        <w:rPr>
          <w:rFonts w:ascii="Times New Roman" w:hAnsi="Times New Roman"/>
          <w:u w:val="single"/>
        </w:rPr>
        <w:t xml:space="preserve"> Sing the Blues</w:t>
      </w:r>
      <w:r w:rsidRPr="00103289">
        <w:rPr>
          <w:rFonts w:ascii="Times New Roman" w:hAnsi="Times New Roman"/>
        </w:rPr>
        <w:t xml:space="preserve"> </w:t>
      </w:r>
    </w:p>
    <w:p w14:paraId="00EBC26A" w14:textId="5D535521" w:rsidR="00F31066" w:rsidRPr="00103289" w:rsidRDefault="00F3106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Timothy’s World Coffee:  </w:t>
      </w:r>
      <w:r w:rsidRPr="00103289">
        <w:rPr>
          <w:rFonts w:ascii="Times New Roman" w:hAnsi="Times New Roman"/>
          <w:u w:val="single"/>
        </w:rPr>
        <w:t>Jazz Café - Food for your Soul</w:t>
      </w:r>
      <w:r w:rsidRPr="00103289">
        <w:rPr>
          <w:rFonts w:ascii="Times New Roman" w:hAnsi="Times New Roman"/>
        </w:rPr>
        <w:t xml:space="preserve"> </w:t>
      </w:r>
    </w:p>
    <w:p w14:paraId="6A5376BA" w14:textId="3D6904D9" w:rsidR="009B1EA2" w:rsidRPr="00103289" w:rsidRDefault="009B1EA2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Torme</w:t>
      </w:r>
      <w:proofErr w:type="spellEnd"/>
      <w:r w:rsidRPr="00103289">
        <w:rPr>
          <w:rFonts w:ascii="Times New Roman" w:hAnsi="Times New Roman"/>
        </w:rPr>
        <w:t xml:space="preserve">, Mel:  </w:t>
      </w:r>
      <w:r w:rsidRPr="00103289">
        <w:rPr>
          <w:rFonts w:ascii="Times New Roman" w:hAnsi="Times New Roman"/>
          <w:u w:val="single"/>
        </w:rPr>
        <w:t>Back in Town</w:t>
      </w:r>
      <w:r w:rsidRPr="00103289">
        <w:rPr>
          <w:rFonts w:ascii="Times New Roman" w:hAnsi="Times New Roman"/>
        </w:rPr>
        <w:t xml:space="preserve"> (Mel </w:t>
      </w:r>
      <w:proofErr w:type="spellStart"/>
      <w:r w:rsidRPr="00103289">
        <w:rPr>
          <w:rFonts w:ascii="Times New Roman" w:hAnsi="Times New Roman"/>
        </w:rPr>
        <w:t>Torme</w:t>
      </w:r>
      <w:proofErr w:type="spellEnd"/>
      <w:r w:rsidRPr="00103289">
        <w:rPr>
          <w:rFonts w:ascii="Times New Roman" w:hAnsi="Times New Roman"/>
        </w:rPr>
        <w:t xml:space="preserve"> with The </w:t>
      </w:r>
      <w:proofErr w:type="spellStart"/>
      <w:r w:rsidRPr="00103289">
        <w:rPr>
          <w:rFonts w:ascii="Times New Roman" w:hAnsi="Times New Roman"/>
        </w:rPr>
        <w:t>Meltones</w:t>
      </w:r>
      <w:proofErr w:type="spellEnd"/>
      <w:r w:rsidRPr="00103289">
        <w:rPr>
          <w:rFonts w:ascii="Times New Roman" w:hAnsi="Times New Roman"/>
        </w:rPr>
        <w:t>)</w:t>
      </w:r>
    </w:p>
    <w:p w14:paraId="685EF2D6" w14:textId="089C393D" w:rsidR="006F5CD1" w:rsidRPr="00103289" w:rsidRDefault="006F5CD1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Torme</w:t>
      </w:r>
      <w:proofErr w:type="spellEnd"/>
      <w:r w:rsidRPr="00103289">
        <w:rPr>
          <w:rFonts w:ascii="Times New Roman" w:hAnsi="Times New Roman"/>
        </w:rPr>
        <w:t xml:space="preserve">, Mel:  </w:t>
      </w:r>
      <w:r w:rsidR="00241A19" w:rsidRPr="00103289">
        <w:rPr>
          <w:rFonts w:ascii="Times New Roman" w:hAnsi="Times New Roman"/>
          <w:u w:val="single"/>
        </w:rPr>
        <w:t xml:space="preserve">the duke </w:t>
      </w:r>
      <w:proofErr w:type="spellStart"/>
      <w:r w:rsidR="00241A19" w:rsidRPr="00103289">
        <w:rPr>
          <w:rFonts w:ascii="Times New Roman" w:hAnsi="Times New Roman"/>
          <w:u w:val="single"/>
        </w:rPr>
        <w:t>ellington</w:t>
      </w:r>
      <w:proofErr w:type="spellEnd"/>
      <w:r w:rsidR="00241A19" w:rsidRPr="00103289">
        <w:rPr>
          <w:rFonts w:ascii="Times New Roman" w:hAnsi="Times New Roman"/>
          <w:u w:val="single"/>
        </w:rPr>
        <w:t xml:space="preserve"> &amp; count </w:t>
      </w:r>
      <w:proofErr w:type="spellStart"/>
      <w:r w:rsidR="00241A19" w:rsidRPr="00103289">
        <w:rPr>
          <w:rFonts w:ascii="Times New Roman" w:hAnsi="Times New Roman"/>
          <w:u w:val="single"/>
        </w:rPr>
        <w:t>basie</w:t>
      </w:r>
      <w:proofErr w:type="spellEnd"/>
      <w:r w:rsidR="00241A19" w:rsidRPr="00103289">
        <w:rPr>
          <w:rFonts w:ascii="Times New Roman" w:hAnsi="Times New Roman"/>
          <w:u w:val="single"/>
        </w:rPr>
        <w:t xml:space="preserve"> songbook</w:t>
      </w:r>
      <w:r w:rsidR="00241A19" w:rsidRPr="00103289">
        <w:rPr>
          <w:rFonts w:ascii="Times New Roman" w:hAnsi="Times New Roman"/>
        </w:rPr>
        <w:t xml:space="preserve"> </w:t>
      </w:r>
    </w:p>
    <w:p w14:paraId="1EFEBCCD" w14:textId="06864703" w:rsidR="003541FE" w:rsidRPr="00103289" w:rsidRDefault="003541FE" w:rsidP="009B1EA2">
      <w:pPr>
        <w:rPr>
          <w:rFonts w:ascii="Times New Roman" w:hAnsi="Times New Roman"/>
          <w:u w:val="dotDotDash"/>
        </w:rPr>
      </w:pPr>
      <w:proofErr w:type="spellStart"/>
      <w:r w:rsidRPr="00103289">
        <w:rPr>
          <w:rFonts w:ascii="Times New Roman" w:hAnsi="Times New Roman"/>
        </w:rPr>
        <w:t>Torme</w:t>
      </w:r>
      <w:proofErr w:type="spellEnd"/>
      <w:r w:rsidRPr="00103289">
        <w:rPr>
          <w:rFonts w:ascii="Times New Roman" w:hAnsi="Times New Roman"/>
        </w:rPr>
        <w:t xml:space="preserve">, Mel:  </w:t>
      </w:r>
      <w:r w:rsidRPr="00103289">
        <w:rPr>
          <w:rFonts w:ascii="Times New Roman" w:hAnsi="Times New Roman"/>
          <w:u w:val="single"/>
        </w:rPr>
        <w:t xml:space="preserve">Essential Mel </w:t>
      </w:r>
      <w:proofErr w:type="spellStart"/>
      <w:r w:rsidRPr="00103289">
        <w:rPr>
          <w:rFonts w:ascii="Times New Roman" w:hAnsi="Times New Roman"/>
          <w:u w:val="single"/>
        </w:rPr>
        <w:t>Torme</w:t>
      </w:r>
      <w:proofErr w:type="spellEnd"/>
      <w:r w:rsidRPr="00103289">
        <w:rPr>
          <w:rFonts w:ascii="Times New Roman" w:hAnsi="Times New Roman"/>
          <w:u w:val="single"/>
        </w:rPr>
        <w:t xml:space="preserve"> (The)</w:t>
      </w:r>
    </w:p>
    <w:p w14:paraId="2D9DC849" w14:textId="77777777" w:rsidR="00C31F2D" w:rsidRPr="00103289" w:rsidRDefault="00C31F2D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Torme</w:t>
      </w:r>
      <w:proofErr w:type="spellEnd"/>
      <w:r w:rsidRPr="00103289">
        <w:rPr>
          <w:rFonts w:ascii="Times New Roman" w:hAnsi="Times New Roman"/>
        </w:rPr>
        <w:t xml:space="preserve">. Mel:  </w:t>
      </w:r>
      <w:r w:rsidRPr="00103289">
        <w:rPr>
          <w:rFonts w:ascii="Times New Roman" w:hAnsi="Times New Roman"/>
          <w:u w:val="single"/>
        </w:rPr>
        <w:t>I’ve Got the World On A String</w:t>
      </w:r>
      <w:r w:rsidRPr="00103289">
        <w:rPr>
          <w:rFonts w:ascii="Times New Roman" w:hAnsi="Times New Roman"/>
        </w:rPr>
        <w:t xml:space="preserve"> </w:t>
      </w:r>
    </w:p>
    <w:p w14:paraId="19195AC2" w14:textId="77777777" w:rsidR="00807D33" w:rsidRPr="00103289" w:rsidRDefault="00807D33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Torme</w:t>
      </w:r>
      <w:proofErr w:type="spellEnd"/>
      <w:r w:rsidRPr="00103289">
        <w:rPr>
          <w:rFonts w:ascii="Times New Roman" w:hAnsi="Times New Roman"/>
        </w:rPr>
        <w:t xml:space="preserve">, Mel:  </w:t>
      </w:r>
      <w:r w:rsidRPr="00103289">
        <w:rPr>
          <w:rFonts w:ascii="Times New Roman" w:hAnsi="Times New Roman"/>
          <w:u w:val="single"/>
        </w:rPr>
        <w:t xml:space="preserve">The Legendary Mel </w:t>
      </w:r>
      <w:proofErr w:type="spellStart"/>
      <w:r w:rsidRPr="00103289">
        <w:rPr>
          <w:rFonts w:ascii="Times New Roman" w:hAnsi="Times New Roman"/>
          <w:u w:val="single"/>
        </w:rPr>
        <w:t>Torme</w:t>
      </w:r>
      <w:proofErr w:type="spellEnd"/>
      <w:r w:rsidRPr="00103289">
        <w:rPr>
          <w:rFonts w:ascii="Times New Roman" w:hAnsi="Times New Roman"/>
        </w:rPr>
        <w:t xml:space="preserve"> </w:t>
      </w:r>
    </w:p>
    <w:p w14:paraId="036D81CB" w14:textId="610477CB" w:rsidR="00F73758" w:rsidRPr="00103289" w:rsidRDefault="00F73758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Torme</w:t>
      </w:r>
      <w:proofErr w:type="spellEnd"/>
      <w:r w:rsidRPr="00103289">
        <w:rPr>
          <w:rFonts w:ascii="Times New Roman" w:hAnsi="Times New Roman"/>
        </w:rPr>
        <w:t xml:space="preserve">, Mel:  </w:t>
      </w:r>
      <w:r w:rsidRPr="00103289">
        <w:rPr>
          <w:rFonts w:ascii="Times New Roman" w:hAnsi="Times New Roman"/>
          <w:u w:val="single"/>
        </w:rPr>
        <w:t>Smooth As Velvet</w:t>
      </w:r>
      <w:r w:rsidRPr="00103289">
        <w:rPr>
          <w:rFonts w:ascii="Times New Roman" w:hAnsi="Times New Roman"/>
        </w:rPr>
        <w:t xml:space="preserve"> </w:t>
      </w:r>
    </w:p>
    <w:p w14:paraId="7CBB8DD4" w14:textId="48FBEADA" w:rsidR="00F27423" w:rsidRPr="00103289" w:rsidRDefault="00F2742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Tosh, Peter:  </w:t>
      </w:r>
      <w:r w:rsidRPr="00103289">
        <w:rPr>
          <w:rFonts w:ascii="Times New Roman" w:hAnsi="Times New Roman"/>
          <w:u w:val="single"/>
        </w:rPr>
        <w:t xml:space="preserve">The </w:t>
      </w:r>
      <w:r w:rsidR="007B6BA8" w:rsidRPr="00103289">
        <w:rPr>
          <w:rFonts w:ascii="Times New Roman" w:hAnsi="Times New Roman"/>
          <w:u w:val="single"/>
        </w:rPr>
        <w:t>Toughest</w:t>
      </w:r>
      <w:r w:rsidR="007B6BA8" w:rsidRPr="00103289">
        <w:rPr>
          <w:rFonts w:ascii="Times New Roman" w:hAnsi="Times New Roman"/>
        </w:rPr>
        <w:t xml:space="preserve"> </w:t>
      </w:r>
    </w:p>
    <w:p w14:paraId="423CF78D" w14:textId="77777777" w:rsidR="001D1CCE" w:rsidRPr="00103289" w:rsidRDefault="001D1CC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Tragically Hip:  </w:t>
      </w:r>
      <w:r w:rsidRPr="00103289">
        <w:rPr>
          <w:rFonts w:ascii="Times New Roman" w:hAnsi="Times New Roman"/>
          <w:u w:val="single"/>
        </w:rPr>
        <w:t>Commemorative CD</w:t>
      </w:r>
      <w:r w:rsidR="006141DA" w:rsidRPr="00103289">
        <w:rPr>
          <w:rFonts w:ascii="Times New Roman" w:hAnsi="Times New Roman"/>
        </w:rPr>
        <w:t xml:space="preserve"> </w:t>
      </w:r>
    </w:p>
    <w:p w14:paraId="37F1A7AD" w14:textId="77777777" w:rsidR="003A4DCF" w:rsidRPr="00103289" w:rsidRDefault="003A4DC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Trombone, Shorty:  </w:t>
      </w:r>
      <w:proofErr w:type="spellStart"/>
      <w:r w:rsidRPr="00103289">
        <w:rPr>
          <w:rFonts w:ascii="Times New Roman" w:hAnsi="Times New Roman"/>
          <w:u w:val="single"/>
        </w:rPr>
        <w:t>Backatown</w:t>
      </w:r>
      <w:proofErr w:type="spellEnd"/>
      <w:r w:rsidRPr="00103289">
        <w:rPr>
          <w:rFonts w:ascii="Times New Roman" w:hAnsi="Times New Roman"/>
        </w:rPr>
        <w:t xml:space="preserve"> </w:t>
      </w:r>
    </w:p>
    <w:p w14:paraId="4CBA6E51" w14:textId="77777777" w:rsidR="006D7602" w:rsidRPr="00103289" w:rsidRDefault="006D760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Tuborg Beer:  </w:t>
      </w:r>
      <w:r w:rsidRPr="00103289">
        <w:rPr>
          <w:rFonts w:ascii="Times New Roman" w:hAnsi="Times New Roman"/>
          <w:u w:val="single"/>
        </w:rPr>
        <w:t>2005 Tuborg Cool Jazz TV</w:t>
      </w:r>
      <w:r w:rsidRPr="00103289">
        <w:rPr>
          <w:rFonts w:ascii="Times New Roman" w:hAnsi="Times New Roman"/>
        </w:rPr>
        <w:t xml:space="preserve"> </w:t>
      </w:r>
    </w:p>
    <w:p w14:paraId="2726E46E" w14:textId="77777777" w:rsidR="00593D8A" w:rsidRPr="00103289" w:rsidRDefault="00593D8A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Turrentine</w:t>
      </w:r>
      <w:proofErr w:type="spellEnd"/>
      <w:r w:rsidRPr="00103289">
        <w:rPr>
          <w:rFonts w:ascii="Times New Roman" w:hAnsi="Times New Roman"/>
        </w:rPr>
        <w:t xml:space="preserve">, Stanley:  </w:t>
      </w:r>
      <w:r w:rsidRPr="00103289">
        <w:rPr>
          <w:rFonts w:ascii="Times New Roman" w:hAnsi="Times New Roman"/>
          <w:u w:val="single"/>
        </w:rPr>
        <w:t>More Than a Mood</w:t>
      </w:r>
      <w:r w:rsidRPr="00103289">
        <w:rPr>
          <w:rFonts w:ascii="Times New Roman" w:hAnsi="Times New Roman"/>
        </w:rPr>
        <w:t xml:space="preserve"> </w:t>
      </w:r>
    </w:p>
    <w:p w14:paraId="1A1622FC" w14:textId="77777777" w:rsidR="00D21B1D" w:rsidRPr="00103289" w:rsidRDefault="00D21B1D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Turrentine</w:t>
      </w:r>
      <w:proofErr w:type="spellEnd"/>
      <w:r w:rsidRPr="00103289">
        <w:rPr>
          <w:rFonts w:ascii="Times New Roman" w:hAnsi="Times New Roman"/>
        </w:rPr>
        <w:t xml:space="preserve">, Stanley:  </w:t>
      </w:r>
      <w:r w:rsidRPr="00103289">
        <w:rPr>
          <w:rFonts w:ascii="Times New Roman" w:hAnsi="Times New Roman"/>
          <w:u w:val="single"/>
        </w:rPr>
        <w:t>That’s Where It’s At</w:t>
      </w:r>
    </w:p>
    <w:p w14:paraId="5E48DAE9" w14:textId="77777777" w:rsidR="007D5968" w:rsidRPr="00103289" w:rsidRDefault="007D596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Vandross, Luther:  </w:t>
      </w:r>
      <w:r w:rsidRPr="00103289">
        <w:rPr>
          <w:rFonts w:ascii="Times New Roman" w:hAnsi="Times New Roman"/>
          <w:u w:val="single"/>
        </w:rPr>
        <w:t>Any Love</w:t>
      </w:r>
      <w:r w:rsidRPr="00103289">
        <w:rPr>
          <w:rFonts w:ascii="Times New Roman" w:hAnsi="Times New Roman"/>
        </w:rPr>
        <w:t xml:space="preserve"> </w:t>
      </w:r>
    </w:p>
    <w:p w14:paraId="2C0313C8" w14:textId="77777777" w:rsidR="00D75466" w:rsidRPr="00103289" w:rsidRDefault="00D7546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Vandross, Luther:  </w:t>
      </w:r>
      <w:r w:rsidRPr="00103289">
        <w:rPr>
          <w:rFonts w:ascii="Times New Roman" w:hAnsi="Times New Roman"/>
          <w:u w:val="single"/>
        </w:rPr>
        <w:t>Best of Luther Vandross (The)</w:t>
      </w:r>
      <w:r w:rsidRPr="00103289">
        <w:rPr>
          <w:rFonts w:ascii="Times New Roman" w:hAnsi="Times New Roman"/>
        </w:rPr>
        <w:t xml:space="preserve"> </w:t>
      </w:r>
      <w:r w:rsidR="00252061" w:rsidRPr="00103289">
        <w:rPr>
          <w:rFonts w:ascii="Times New Roman" w:hAnsi="Times New Roman"/>
        </w:rPr>
        <w:t>(2 CDs)</w:t>
      </w:r>
    </w:p>
    <w:p w14:paraId="0D1AB228" w14:textId="02D59F64" w:rsidR="00AA6526" w:rsidRPr="00103289" w:rsidRDefault="00AA652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Vandross, Luther:  </w:t>
      </w:r>
      <w:r w:rsidRPr="00103289">
        <w:rPr>
          <w:rFonts w:ascii="Times New Roman" w:hAnsi="Times New Roman"/>
          <w:u w:val="single"/>
        </w:rPr>
        <w:t>Essential Luther Vandross (The)</w:t>
      </w:r>
      <w:r w:rsidRPr="00103289">
        <w:rPr>
          <w:rFonts w:ascii="Times New Roman" w:hAnsi="Times New Roman"/>
        </w:rPr>
        <w:t xml:space="preserve"> </w:t>
      </w:r>
      <w:r w:rsidR="00172838" w:rsidRPr="00103289">
        <w:rPr>
          <w:rFonts w:ascii="Times New Roman" w:hAnsi="Times New Roman"/>
        </w:rPr>
        <w:t xml:space="preserve">(2 copies) </w:t>
      </w:r>
    </w:p>
    <w:p w14:paraId="54315B7B" w14:textId="77777777" w:rsidR="00D92D50" w:rsidRPr="00103289" w:rsidRDefault="00D92D5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Vandross, Luther:  </w:t>
      </w:r>
      <w:r w:rsidRPr="00103289">
        <w:rPr>
          <w:rFonts w:ascii="Times New Roman" w:hAnsi="Times New Roman"/>
          <w:u w:val="single"/>
        </w:rPr>
        <w:t xml:space="preserve">Give Me </w:t>
      </w:r>
      <w:r w:rsidR="000D3ABF" w:rsidRPr="00103289">
        <w:rPr>
          <w:rFonts w:ascii="Times New Roman" w:hAnsi="Times New Roman"/>
          <w:u w:val="single"/>
        </w:rPr>
        <w:t>t</w:t>
      </w:r>
      <w:r w:rsidRPr="00103289">
        <w:rPr>
          <w:rFonts w:ascii="Times New Roman" w:hAnsi="Times New Roman"/>
          <w:u w:val="single"/>
        </w:rPr>
        <w:t>he Reason</w:t>
      </w:r>
      <w:r w:rsidRPr="00103289">
        <w:rPr>
          <w:rFonts w:ascii="Times New Roman" w:hAnsi="Times New Roman"/>
        </w:rPr>
        <w:t xml:space="preserve"> </w:t>
      </w:r>
    </w:p>
    <w:p w14:paraId="048F6B4F" w14:textId="6BFC6B49" w:rsidR="007D5968" w:rsidRPr="00103289" w:rsidRDefault="007D596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Vandross, Luther:  </w:t>
      </w:r>
      <w:r w:rsidRPr="00103289">
        <w:rPr>
          <w:rFonts w:ascii="Times New Roman" w:hAnsi="Times New Roman"/>
          <w:u w:val="single"/>
        </w:rPr>
        <w:t>Never Let Me Go</w:t>
      </w:r>
      <w:r w:rsidRPr="00103289">
        <w:rPr>
          <w:rFonts w:ascii="Times New Roman" w:hAnsi="Times New Roman"/>
        </w:rPr>
        <w:t xml:space="preserve"> </w:t>
      </w:r>
      <w:r w:rsidR="00FC14F9" w:rsidRPr="00103289">
        <w:rPr>
          <w:rFonts w:ascii="Times New Roman" w:hAnsi="Times New Roman"/>
        </w:rPr>
        <w:t xml:space="preserve">(2 copies) </w:t>
      </w:r>
    </w:p>
    <w:p w14:paraId="0D145F37" w14:textId="77777777" w:rsidR="0056266F" w:rsidRPr="00103289" w:rsidRDefault="0056266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Vandro</w:t>
      </w:r>
      <w:r w:rsidR="000D164B" w:rsidRPr="00103289">
        <w:rPr>
          <w:rFonts w:ascii="Times New Roman" w:hAnsi="Times New Roman"/>
        </w:rPr>
        <w:t>s</w:t>
      </w:r>
      <w:r w:rsidRPr="00103289">
        <w:rPr>
          <w:rFonts w:ascii="Times New Roman" w:hAnsi="Times New Roman"/>
        </w:rPr>
        <w:t xml:space="preserve">s, Luther:  </w:t>
      </w:r>
      <w:r w:rsidRPr="00103289">
        <w:rPr>
          <w:rFonts w:ascii="Times New Roman" w:hAnsi="Times New Roman"/>
          <w:u w:val="single"/>
        </w:rPr>
        <w:t>Never Too Late</w:t>
      </w:r>
      <w:r w:rsidRPr="00103289">
        <w:rPr>
          <w:rFonts w:ascii="Times New Roman" w:hAnsi="Times New Roman"/>
        </w:rPr>
        <w:t xml:space="preserve"> </w:t>
      </w:r>
    </w:p>
    <w:p w14:paraId="4FDF2867" w14:textId="67A7401C" w:rsidR="00236F04" w:rsidRPr="00103289" w:rsidRDefault="00236F0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At Master Kelly’s</w:t>
      </w:r>
      <w:r w:rsidRPr="00103289">
        <w:rPr>
          <w:rFonts w:ascii="Times New Roman" w:hAnsi="Times New Roman"/>
        </w:rPr>
        <w:t xml:space="preserve"> </w:t>
      </w:r>
    </w:p>
    <w:p w14:paraId="61956638" w14:textId="0761D96F" w:rsidR="000D73A5" w:rsidRPr="00103289" w:rsidRDefault="000D73A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Compact Jazz</w:t>
      </w:r>
      <w:r w:rsidRPr="00103289">
        <w:rPr>
          <w:rFonts w:ascii="Times New Roman" w:hAnsi="Times New Roman"/>
        </w:rPr>
        <w:t xml:space="preserve"> </w:t>
      </w:r>
      <w:r w:rsidR="00E86E7A" w:rsidRPr="00103289">
        <w:rPr>
          <w:rFonts w:ascii="Times New Roman" w:hAnsi="Times New Roman"/>
        </w:rPr>
        <w:t xml:space="preserve">– Sarah Vaughan Live! (2 copies)  </w:t>
      </w:r>
    </w:p>
    <w:p w14:paraId="1EE5C6E8" w14:textId="2A4CD1EA" w:rsidR="00CD3C9E" w:rsidRPr="00103289" w:rsidRDefault="00CD3C9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 xml:space="preserve">Jazz Masters </w:t>
      </w:r>
      <w:r w:rsidR="00E5387F" w:rsidRPr="00103289">
        <w:rPr>
          <w:rFonts w:ascii="Times New Roman" w:hAnsi="Times New Roman"/>
          <w:u w:val="single"/>
        </w:rPr>
        <w:t>#</w:t>
      </w:r>
      <w:r w:rsidRPr="00103289">
        <w:rPr>
          <w:rFonts w:ascii="Times New Roman" w:hAnsi="Times New Roman"/>
          <w:u w:val="single"/>
        </w:rPr>
        <w:t>18</w:t>
      </w:r>
      <w:r w:rsidRPr="00103289">
        <w:rPr>
          <w:rFonts w:ascii="Times New Roman" w:hAnsi="Times New Roman"/>
        </w:rPr>
        <w:t xml:space="preserve"> </w:t>
      </w:r>
    </w:p>
    <w:p w14:paraId="3B7F56C0" w14:textId="27E852B4" w:rsidR="00047DB9" w:rsidRPr="00103289" w:rsidRDefault="00047DB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Ken Burns Jazz</w:t>
      </w:r>
      <w:r w:rsidRPr="00103289">
        <w:rPr>
          <w:rFonts w:ascii="Times New Roman" w:hAnsi="Times New Roman"/>
        </w:rPr>
        <w:t xml:space="preserve"> </w:t>
      </w:r>
      <w:r w:rsidR="00615F26" w:rsidRPr="00103289">
        <w:rPr>
          <w:rFonts w:ascii="Times New Roman" w:hAnsi="Times New Roman"/>
        </w:rPr>
        <w:t xml:space="preserve">(2 copies) </w:t>
      </w:r>
    </w:p>
    <w:p w14:paraId="1F2FC683" w14:textId="77777777" w:rsidR="005C69B9" w:rsidRPr="00103289" w:rsidRDefault="005C69B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Vaughan, Sarah:  Misty – With Quincy Jones</w:t>
      </w:r>
    </w:p>
    <w:p w14:paraId="06DF635D" w14:textId="77777777" w:rsidR="00416999" w:rsidRPr="00103289" w:rsidRDefault="0041699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Sarah Vaughan’s Golden Hits!!!</w:t>
      </w:r>
      <w:r w:rsidRPr="00103289">
        <w:rPr>
          <w:rFonts w:ascii="Times New Roman" w:hAnsi="Times New Roman"/>
        </w:rPr>
        <w:t xml:space="preserve"> </w:t>
      </w:r>
    </w:p>
    <w:p w14:paraId="42F39D1C" w14:textId="77777777" w:rsidR="00791F8D" w:rsidRPr="00103289" w:rsidRDefault="00791F8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Sarah Vaughan Collection (The)</w:t>
      </w:r>
      <w:r w:rsidRPr="00103289">
        <w:rPr>
          <w:rFonts w:ascii="Times New Roman" w:hAnsi="Times New Roman"/>
        </w:rPr>
        <w:t xml:space="preserve"> </w:t>
      </w:r>
    </w:p>
    <w:p w14:paraId="16DF091A" w14:textId="77777777" w:rsidR="00680264" w:rsidRPr="00103289" w:rsidRDefault="0068026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Sassy Sings and Swings</w:t>
      </w:r>
      <w:r w:rsidRPr="00103289">
        <w:rPr>
          <w:rFonts w:ascii="Times New Roman" w:hAnsi="Times New Roman"/>
        </w:rPr>
        <w:t xml:space="preserve"> </w:t>
      </w:r>
    </w:p>
    <w:p w14:paraId="056CDA54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Waller, Fats:  </w:t>
      </w:r>
      <w:proofErr w:type="spellStart"/>
      <w:r w:rsidRPr="00103289">
        <w:rPr>
          <w:rFonts w:ascii="Times New Roman" w:hAnsi="Times New Roman"/>
          <w:u w:val="single"/>
        </w:rPr>
        <w:t>Ain’t</w:t>
      </w:r>
      <w:proofErr w:type="spellEnd"/>
      <w:r w:rsidRPr="00103289">
        <w:rPr>
          <w:rFonts w:ascii="Times New Roman" w:hAnsi="Times New Roman"/>
          <w:u w:val="single"/>
        </w:rPr>
        <w:t xml:space="preserve"> </w:t>
      </w:r>
      <w:proofErr w:type="spellStart"/>
      <w:r w:rsidRPr="00103289">
        <w:rPr>
          <w:rFonts w:ascii="Times New Roman" w:hAnsi="Times New Roman"/>
          <w:u w:val="single"/>
        </w:rPr>
        <w:t>Misbehavin</w:t>
      </w:r>
      <w:proofErr w:type="spellEnd"/>
      <w:r w:rsidRPr="00103289">
        <w:rPr>
          <w:rFonts w:ascii="Times New Roman" w:hAnsi="Times New Roman"/>
          <w:u w:val="single"/>
        </w:rPr>
        <w:t>’</w:t>
      </w:r>
      <w:r w:rsidRPr="00103289">
        <w:rPr>
          <w:rFonts w:ascii="Times New Roman" w:hAnsi="Times New Roman"/>
        </w:rPr>
        <w:t xml:space="preserve"> </w:t>
      </w:r>
    </w:p>
    <w:p w14:paraId="5309E3AD" w14:textId="2AE78EC2" w:rsidR="00306AA3" w:rsidRPr="00306AA3" w:rsidRDefault="00306AA3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Waller, Fats:  </w:t>
      </w:r>
      <w:r>
        <w:rPr>
          <w:rFonts w:ascii="Times New Roman" w:hAnsi="Times New Roman"/>
          <w:u w:val="single"/>
        </w:rPr>
        <w:t xml:space="preserve">The Joint is </w:t>
      </w:r>
      <w:proofErr w:type="spellStart"/>
      <w:r>
        <w:rPr>
          <w:rFonts w:ascii="Times New Roman" w:hAnsi="Times New Roman"/>
          <w:u w:val="single"/>
        </w:rPr>
        <w:t>Jumpin</w:t>
      </w:r>
      <w:proofErr w:type="spellEnd"/>
      <w:r>
        <w:rPr>
          <w:rFonts w:ascii="Times New Roman" w:hAnsi="Times New Roman"/>
          <w:u w:val="single"/>
        </w:rPr>
        <w:t>’</w:t>
      </w:r>
      <w:r>
        <w:rPr>
          <w:rFonts w:ascii="Times New Roman" w:hAnsi="Times New Roman"/>
        </w:rPr>
        <w:t xml:space="preserve"> </w:t>
      </w:r>
    </w:p>
    <w:p w14:paraId="3C007E9D" w14:textId="7017905B" w:rsidR="00231CDE" w:rsidRPr="00103289" w:rsidRDefault="00231CD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Waller, Fats:  </w:t>
      </w:r>
      <w:r w:rsidRPr="00103289">
        <w:rPr>
          <w:rFonts w:ascii="Times New Roman" w:hAnsi="Times New Roman"/>
          <w:u w:val="single"/>
        </w:rPr>
        <w:t>Portrait of Fats Waller (A)</w:t>
      </w:r>
      <w:r w:rsidRPr="00103289">
        <w:rPr>
          <w:rFonts w:ascii="Times New Roman" w:hAnsi="Times New Roman"/>
        </w:rPr>
        <w:t xml:space="preserve"> </w:t>
      </w:r>
      <w:r w:rsidR="00437653" w:rsidRPr="00103289">
        <w:rPr>
          <w:rFonts w:ascii="Times New Roman" w:hAnsi="Times New Roman"/>
        </w:rPr>
        <w:t>(2 CDs)</w:t>
      </w:r>
    </w:p>
    <w:p w14:paraId="7A062C6A" w14:textId="16535A8D" w:rsidR="00264CD0" w:rsidRPr="00103289" w:rsidRDefault="00264C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Washington, Dinah:  </w:t>
      </w:r>
      <w:r w:rsidRPr="00103289">
        <w:rPr>
          <w:rFonts w:ascii="Times New Roman" w:hAnsi="Times New Roman"/>
          <w:u w:val="single"/>
        </w:rPr>
        <w:t>Dinah Jams</w:t>
      </w:r>
      <w:r w:rsidRPr="00103289">
        <w:rPr>
          <w:rFonts w:ascii="Times New Roman" w:hAnsi="Times New Roman"/>
        </w:rPr>
        <w:t xml:space="preserve"> </w:t>
      </w:r>
    </w:p>
    <w:p w14:paraId="237DD6FF" w14:textId="2C468EF1" w:rsidR="00236F04" w:rsidRPr="00103289" w:rsidRDefault="00236F0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Washington, Dinah:  </w:t>
      </w:r>
      <w:r w:rsidRPr="00103289">
        <w:rPr>
          <w:rFonts w:ascii="Times New Roman" w:hAnsi="Times New Roman"/>
          <w:u w:val="single"/>
        </w:rPr>
        <w:t>In Love</w:t>
      </w:r>
      <w:r w:rsidRPr="00103289">
        <w:rPr>
          <w:rFonts w:ascii="Times New Roman" w:hAnsi="Times New Roman"/>
        </w:rPr>
        <w:t xml:space="preserve"> </w:t>
      </w:r>
    </w:p>
    <w:p w14:paraId="59E2E77A" w14:textId="3447B61B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Washington, Dinah:  </w:t>
      </w:r>
      <w:r w:rsidR="00A653EB" w:rsidRPr="00103289">
        <w:rPr>
          <w:rFonts w:ascii="Times New Roman" w:hAnsi="Times New Roman"/>
          <w:u w:val="single"/>
        </w:rPr>
        <w:t>w</w:t>
      </w:r>
      <w:r w:rsidRPr="00103289">
        <w:rPr>
          <w:rFonts w:ascii="Times New Roman" w:hAnsi="Times New Roman"/>
          <w:u w:val="single"/>
        </w:rPr>
        <w:t xml:space="preserve">hat </w:t>
      </w:r>
      <w:r w:rsidR="00A653EB" w:rsidRPr="00103289">
        <w:rPr>
          <w:rFonts w:ascii="Times New Roman" w:hAnsi="Times New Roman"/>
          <w:u w:val="single"/>
        </w:rPr>
        <w:t>a diff</w:t>
      </w:r>
      <w:r w:rsidR="00BA01D8">
        <w:rPr>
          <w:rFonts w:ascii="Times New Roman" w:hAnsi="Times New Roman"/>
          <w:u w:val="single"/>
        </w:rPr>
        <w:t>e</w:t>
      </w:r>
      <w:r w:rsidRPr="00103289">
        <w:rPr>
          <w:rFonts w:ascii="Times New Roman" w:hAnsi="Times New Roman"/>
          <w:u w:val="single"/>
        </w:rPr>
        <w:t>r</w:t>
      </w:r>
      <w:r w:rsidR="00A653EB" w:rsidRPr="00103289">
        <w:rPr>
          <w:rFonts w:ascii="Times New Roman" w:hAnsi="Times New Roman"/>
          <w:u w:val="single"/>
        </w:rPr>
        <w:t>ence a day m</w:t>
      </w:r>
      <w:r w:rsidRPr="00103289">
        <w:rPr>
          <w:rFonts w:ascii="Times New Roman" w:hAnsi="Times New Roman"/>
          <w:u w:val="single"/>
        </w:rPr>
        <w:t>akes</w:t>
      </w:r>
      <w:r w:rsidRPr="00103289">
        <w:rPr>
          <w:rFonts w:ascii="Times New Roman" w:hAnsi="Times New Roman"/>
        </w:rPr>
        <w:t xml:space="preserve"> </w:t>
      </w:r>
    </w:p>
    <w:p w14:paraId="4F061EF8" w14:textId="04D6C815" w:rsidR="00C64EC4" w:rsidRPr="00103289" w:rsidRDefault="00C64EC4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Washington, Grover Jr.:  </w:t>
      </w:r>
      <w:r w:rsidRPr="00103289">
        <w:rPr>
          <w:rFonts w:ascii="Times New Roman" w:hAnsi="Times New Roman"/>
          <w:u w:val="single"/>
        </w:rPr>
        <w:t>Gold</w:t>
      </w:r>
    </w:p>
    <w:p w14:paraId="6639FDA8" w14:textId="5A16698A" w:rsidR="009E4061" w:rsidRPr="00103289" w:rsidRDefault="009E4061" w:rsidP="009E4061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Washington, Grover Jr.:  </w:t>
      </w:r>
      <w:r w:rsidRPr="00103289">
        <w:rPr>
          <w:rFonts w:ascii="Times New Roman" w:hAnsi="Times New Roman"/>
          <w:u w:val="single"/>
        </w:rPr>
        <w:t>Best is Yet to Come (The)</w:t>
      </w:r>
    </w:p>
    <w:p w14:paraId="70D70EA8" w14:textId="1A72B37E" w:rsidR="00557B87" w:rsidRPr="00103289" w:rsidRDefault="00557B87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>Washington, Grover</w:t>
      </w:r>
      <w:r w:rsidR="008033A2" w:rsidRPr="00103289">
        <w:rPr>
          <w:rFonts w:ascii="Times New Roman" w:hAnsi="Times New Roman"/>
        </w:rPr>
        <w:t xml:space="preserve"> Jr.</w:t>
      </w:r>
      <w:r w:rsidRPr="00103289">
        <w:rPr>
          <w:rFonts w:ascii="Times New Roman" w:hAnsi="Times New Roman"/>
        </w:rPr>
        <w:t xml:space="preserve">:  </w:t>
      </w:r>
      <w:r w:rsidRPr="00103289">
        <w:rPr>
          <w:rFonts w:ascii="Times New Roman" w:hAnsi="Times New Roman"/>
          <w:u w:val="single"/>
        </w:rPr>
        <w:t>Soulful Strut</w:t>
      </w:r>
      <w:r w:rsidRPr="00103289">
        <w:rPr>
          <w:rFonts w:ascii="Times New Roman" w:hAnsi="Times New Roman"/>
        </w:rPr>
        <w:t xml:space="preserve"> </w:t>
      </w:r>
    </w:p>
    <w:p w14:paraId="51FDC53C" w14:textId="34224C7F" w:rsidR="00041108" w:rsidRPr="00103289" w:rsidRDefault="0004110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Washington, Grover Jr.:  </w:t>
      </w:r>
      <w:r w:rsidRPr="00103289">
        <w:rPr>
          <w:rFonts w:ascii="Times New Roman" w:hAnsi="Times New Roman"/>
          <w:u w:val="single"/>
        </w:rPr>
        <w:t>Time Out of Mind</w:t>
      </w:r>
      <w:r w:rsidRPr="00103289">
        <w:rPr>
          <w:rFonts w:ascii="Times New Roman" w:hAnsi="Times New Roman"/>
        </w:rPr>
        <w:t xml:space="preserve"> </w:t>
      </w:r>
    </w:p>
    <w:p w14:paraId="3041C0D8" w14:textId="63731BC8" w:rsidR="00ED35EE" w:rsidRPr="00103289" w:rsidRDefault="00ED35E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Washington, Grover Jr.:  </w:t>
      </w:r>
      <w:r w:rsidRPr="00103289">
        <w:rPr>
          <w:rFonts w:ascii="Times New Roman" w:hAnsi="Times New Roman"/>
          <w:u w:val="single"/>
        </w:rPr>
        <w:t>Ultimate Collection</w:t>
      </w:r>
      <w:r w:rsidRPr="00103289">
        <w:rPr>
          <w:rFonts w:ascii="Times New Roman" w:hAnsi="Times New Roman"/>
        </w:rPr>
        <w:t xml:space="preserve"> </w:t>
      </w:r>
    </w:p>
    <w:p w14:paraId="0CCB0701" w14:textId="3F1426A4" w:rsidR="00236F04" w:rsidRPr="00103289" w:rsidRDefault="00236F0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Waters, Muddy:  </w:t>
      </w:r>
      <w:r w:rsidRPr="00103289">
        <w:rPr>
          <w:rFonts w:ascii="Times New Roman" w:hAnsi="Times New Roman"/>
          <w:u w:val="single"/>
        </w:rPr>
        <w:t xml:space="preserve">His Best </w:t>
      </w:r>
      <w:r w:rsidR="00380813">
        <w:rPr>
          <w:rFonts w:ascii="Times New Roman" w:hAnsi="Times New Roman"/>
          <w:u w:val="single"/>
        </w:rPr>
        <w:t>1</w:t>
      </w:r>
      <w:r w:rsidRPr="00103289">
        <w:rPr>
          <w:rFonts w:ascii="Times New Roman" w:hAnsi="Times New Roman"/>
          <w:u w:val="single"/>
        </w:rPr>
        <w:t>947 To 1955</w:t>
      </w:r>
      <w:r w:rsidRPr="00103289">
        <w:rPr>
          <w:rFonts w:ascii="Times New Roman" w:hAnsi="Times New Roman"/>
        </w:rPr>
        <w:t xml:space="preserve"> </w:t>
      </w:r>
    </w:p>
    <w:p w14:paraId="6F7C6D07" w14:textId="29E68D64" w:rsidR="00CA473C" w:rsidRPr="00103289" w:rsidRDefault="00CA473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Weather Report:  </w:t>
      </w:r>
      <w:r w:rsidRPr="00103289">
        <w:rPr>
          <w:rFonts w:ascii="Times New Roman" w:hAnsi="Times New Roman"/>
          <w:u w:val="single"/>
        </w:rPr>
        <w:t>Mysterious Traveller</w:t>
      </w:r>
      <w:r w:rsidRPr="00103289">
        <w:rPr>
          <w:rFonts w:ascii="Times New Roman" w:hAnsi="Times New Roman"/>
        </w:rPr>
        <w:t xml:space="preserve"> </w:t>
      </w:r>
    </w:p>
    <w:p w14:paraId="136F8933" w14:textId="77777777" w:rsidR="009B1EA2" w:rsidRPr="00103289" w:rsidRDefault="00680D4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West Side Story – Original Broadway Cast</w:t>
      </w:r>
    </w:p>
    <w:p w14:paraId="38EF337B" w14:textId="77777777" w:rsidR="007559ED" w:rsidRPr="00103289" w:rsidRDefault="007559ED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Whalum</w:t>
      </w:r>
      <w:proofErr w:type="spellEnd"/>
      <w:r w:rsidRPr="00103289">
        <w:rPr>
          <w:rFonts w:ascii="Times New Roman" w:hAnsi="Times New Roman"/>
        </w:rPr>
        <w:t xml:space="preserve">, Kirk:  </w:t>
      </w:r>
      <w:r w:rsidRPr="00103289">
        <w:rPr>
          <w:rFonts w:ascii="Times New Roman" w:hAnsi="Times New Roman"/>
          <w:u w:val="single"/>
        </w:rPr>
        <w:t>Into My Soul</w:t>
      </w:r>
      <w:r w:rsidRPr="00103289">
        <w:rPr>
          <w:rFonts w:ascii="Times New Roman" w:hAnsi="Times New Roman"/>
        </w:rPr>
        <w:t xml:space="preserve"> </w:t>
      </w:r>
    </w:p>
    <w:p w14:paraId="4B96DA3D" w14:textId="77777777" w:rsidR="005A2346" w:rsidRPr="00103289" w:rsidRDefault="005A234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Williams, Hank:  </w:t>
      </w:r>
      <w:r w:rsidRPr="00103289">
        <w:rPr>
          <w:rFonts w:ascii="Times New Roman" w:hAnsi="Times New Roman"/>
          <w:u w:val="single"/>
        </w:rPr>
        <w:t>Timeless</w:t>
      </w:r>
      <w:r w:rsidRPr="00103289">
        <w:rPr>
          <w:rFonts w:ascii="Times New Roman" w:hAnsi="Times New Roman"/>
        </w:rPr>
        <w:t xml:space="preserve"> </w:t>
      </w:r>
    </w:p>
    <w:p w14:paraId="753F26DB" w14:textId="77777777" w:rsidR="009B2D00" w:rsidRPr="00103289" w:rsidRDefault="009B2D0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Williams, Joe:  </w:t>
      </w:r>
      <w:r w:rsidRPr="00103289">
        <w:rPr>
          <w:rFonts w:ascii="Times New Roman" w:hAnsi="Times New Roman"/>
          <w:u w:val="single"/>
        </w:rPr>
        <w:t>In Good Company</w:t>
      </w:r>
      <w:r w:rsidRPr="00103289">
        <w:rPr>
          <w:rFonts w:ascii="Times New Roman" w:hAnsi="Times New Roman"/>
        </w:rPr>
        <w:t xml:space="preserve"> </w:t>
      </w:r>
    </w:p>
    <w:p w14:paraId="41CFE148" w14:textId="3F1E5DE8" w:rsidR="007217C6" w:rsidRPr="007217C6" w:rsidRDefault="007217C6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Wilson Cassandra:  </w:t>
      </w:r>
      <w:r>
        <w:rPr>
          <w:rFonts w:ascii="Times New Roman" w:hAnsi="Times New Roman"/>
          <w:u w:val="single"/>
        </w:rPr>
        <w:t>Thunderbird</w:t>
      </w:r>
      <w:r>
        <w:rPr>
          <w:rFonts w:ascii="Times New Roman" w:hAnsi="Times New Roman"/>
        </w:rPr>
        <w:t xml:space="preserve"> </w:t>
      </w:r>
    </w:p>
    <w:p w14:paraId="12C29174" w14:textId="427C9E40" w:rsidR="00127477" w:rsidRPr="00103289" w:rsidRDefault="0012747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Windham Hill Records </w:t>
      </w:r>
      <w:r w:rsidR="00FA7107" w:rsidRPr="00103289">
        <w:rPr>
          <w:rFonts w:ascii="Times New Roman" w:hAnsi="Times New Roman"/>
        </w:rPr>
        <w:t xml:space="preserve">Guitar Sampler </w:t>
      </w:r>
    </w:p>
    <w:p w14:paraId="4D52C636" w14:textId="77777777" w:rsidR="009E2B09" w:rsidRPr="00103289" w:rsidRDefault="009E2B0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Winehouse, Amy:  </w:t>
      </w:r>
      <w:r w:rsidRPr="00103289">
        <w:rPr>
          <w:rFonts w:ascii="Times New Roman" w:hAnsi="Times New Roman"/>
          <w:u w:val="single"/>
        </w:rPr>
        <w:t>Lioness: Hidden Treasures</w:t>
      </w:r>
      <w:r w:rsidRPr="00103289">
        <w:rPr>
          <w:rFonts w:ascii="Times New Roman" w:hAnsi="Times New Roman"/>
        </w:rPr>
        <w:t xml:space="preserve"> </w:t>
      </w:r>
    </w:p>
    <w:p w14:paraId="3111C0D6" w14:textId="100F9E8A" w:rsidR="009132FA" w:rsidRPr="00103289" w:rsidRDefault="009132FA" w:rsidP="009132FA">
      <w:pPr>
        <w:ind w:left="720" w:hanging="720"/>
        <w:rPr>
          <w:rFonts w:ascii="Times New Roman" w:hAnsi="Times New Roman"/>
        </w:rPr>
      </w:pPr>
      <w:r w:rsidRPr="00103289">
        <w:rPr>
          <w:rFonts w:ascii="Times New Roman" w:hAnsi="Times New Roman"/>
        </w:rPr>
        <w:t>Wonder, Stevie:  T</w:t>
      </w:r>
      <w:r w:rsidRPr="00103289">
        <w:rPr>
          <w:rFonts w:ascii="Times New Roman" w:hAnsi="Times New Roman"/>
          <w:u w:val="single"/>
        </w:rPr>
        <w:t>he Definitive Collection</w:t>
      </w:r>
      <w:r w:rsidRPr="00103289">
        <w:rPr>
          <w:rFonts w:ascii="Times New Roman" w:hAnsi="Times New Roman"/>
        </w:rPr>
        <w:t xml:space="preserve"> </w:t>
      </w:r>
    </w:p>
    <w:p w14:paraId="7B8AF2DC" w14:textId="4B9F15BD" w:rsidR="005F5AAE" w:rsidRPr="00103289" w:rsidRDefault="005F5AA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Wright, Danny:  </w:t>
      </w:r>
      <w:r w:rsidRPr="00103289">
        <w:rPr>
          <w:rFonts w:ascii="Times New Roman" w:hAnsi="Times New Roman"/>
          <w:u w:val="single"/>
        </w:rPr>
        <w:t>Black and White II</w:t>
      </w:r>
      <w:r w:rsidRPr="00103289">
        <w:rPr>
          <w:rFonts w:ascii="Times New Roman" w:hAnsi="Times New Roman"/>
        </w:rPr>
        <w:t xml:space="preserve"> </w:t>
      </w:r>
    </w:p>
    <w:p w14:paraId="1C93DBAF" w14:textId="77777777" w:rsidR="006C043A" w:rsidRPr="00103289" w:rsidRDefault="006C043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Young, Lester:  </w:t>
      </w:r>
      <w:r w:rsidRPr="00103289">
        <w:rPr>
          <w:rFonts w:ascii="Times New Roman" w:hAnsi="Times New Roman"/>
          <w:u w:val="single"/>
        </w:rPr>
        <w:t>Lester Young with the Oscar Peterson Trio</w:t>
      </w:r>
      <w:r w:rsidRPr="00103289">
        <w:rPr>
          <w:rFonts w:ascii="Times New Roman" w:hAnsi="Times New Roman"/>
        </w:rPr>
        <w:t xml:space="preserve"> </w:t>
      </w:r>
      <w:r w:rsidR="00CC5819" w:rsidRPr="00103289">
        <w:rPr>
          <w:rFonts w:ascii="Times New Roman" w:hAnsi="Times New Roman"/>
        </w:rPr>
        <w:t>* XXX (Static</w:t>
      </w:r>
      <w:r w:rsidR="00FC529B" w:rsidRPr="00103289">
        <w:rPr>
          <w:rFonts w:ascii="Times New Roman" w:hAnsi="Times New Roman"/>
        </w:rPr>
        <w:t xml:space="preserve"> pops</w:t>
      </w:r>
      <w:r w:rsidR="00CC5819" w:rsidRPr="00103289">
        <w:rPr>
          <w:rFonts w:ascii="Times New Roman" w:hAnsi="Times New Roman"/>
        </w:rPr>
        <w:t>)</w:t>
      </w:r>
    </w:p>
    <w:p w14:paraId="6F5F827E" w14:textId="77777777" w:rsidR="003050C5" w:rsidRPr="00103289" w:rsidRDefault="003050C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Zimmer, Hans:  </w:t>
      </w:r>
      <w:r w:rsidRPr="00103289">
        <w:rPr>
          <w:rFonts w:ascii="Times New Roman" w:hAnsi="Times New Roman"/>
          <w:u w:val="single"/>
        </w:rPr>
        <w:t>Millennium – Tribal Wisdom and the Modern World</w:t>
      </w:r>
      <w:r w:rsidRPr="00103289">
        <w:rPr>
          <w:rFonts w:ascii="Times New Roman" w:hAnsi="Times New Roman"/>
        </w:rPr>
        <w:t xml:space="preserve"> (</w:t>
      </w:r>
      <w:proofErr w:type="spellStart"/>
      <w:r w:rsidRPr="00103289">
        <w:rPr>
          <w:rFonts w:ascii="Times New Roman" w:hAnsi="Times New Roman"/>
        </w:rPr>
        <w:t>Narada</w:t>
      </w:r>
      <w:proofErr w:type="spellEnd"/>
      <w:r w:rsidRPr="00103289">
        <w:rPr>
          <w:rFonts w:ascii="Times New Roman" w:hAnsi="Times New Roman"/>
        </w:rPr>
        <w:t>)</w:t>
      </w:r>
    </w:p>
    <w:p w14:paraId="3E1E0546" w14:textId="77777777" w:rsidR="009B1EA2" w:rsidRPr="00103289" w:rsidRDefault="009B1EA2" w:rsidP="009B1EA2">
      <w:pPr>
        <w:rPr>
          <w:rFonts w:ascii="Times New Roman" w:hAnsi="Times New Roman"/>
        </w:rPr>
      </w:pPr>
    </w:p>
    <w:p w14:paraId="20BD1EAE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b/>
          <w:u w:val="single"/>
        </w:rPr>
        <w:t>Various Artists</w:t>
      </w:r>
      <w:r w:rsidRPr="00103289">
        <w:rPr>
          <w:rFonts w:ascii="Times New Roman" w:hAnsi="Times New Roman"/>
        </w:rPr>
        <w:t xml:space="preserve"> </w:t>
      </w:r>
    </w:p>
    <w:p w14:paraId="124EC14C" w14:textId="77777777" w:rsidR="009B1EA2" w:rsidRPr="00103289" w:rsidRDefault="009B1EA2" w:rsidP="009B1EA2">
      <w:pPr>
        <w:rPr>
          <w:rFonts w:ascii="Times New Roman" w:hAnsi="Times New Roman"/>
        </w:rPr>
      </w:pPr>
    </w:p>
    <w:p w14:paraId="725A2A0B" w14:textId="77777777" w:rsidR="00F06A72" w:rsidRPr="00103289" w:rsidRDefault="00F06A7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lastRenderedPageBreak/>
        <w:t>20 Original Recordings- the Best of the big Band Vocalists</w:t>
      </w:r>
      <w:r w:rsidRPr="00103289">
        <w:rPr>
          <w:rFonts w:ascii="Times New Roman" w:hAnsi="Times New Roman"/>
        </w:rPr>
        <w:t xml:space="preserve"> </w:t>
      </w:r>
      <w:r w:rsidR="003D4610" w:rsidRPr="00103289">
        <w:rPr>
          <w:rFonts w:ascii="Times New Roman" w:hAnsi="Times New Roman"/>
        </w:rPr>
        <w:t xml:space="preserve">(Instrumental) </w:t>
      </w:r>
      <w:r w:rsidRPr="00103289">
        <w:rPr>
          <w:rFonts w:ascii="Times New Roman" w:hAnsi="Times New Roman"/>
        </w:rPr>
        <w:t>(2 CDs)</w:t>
      </w:r>
      <w:r w:rsidR="003D4610" w:rsidRPr="00103289">
        <w:rPr>
          <w:rFonts w:ascii="Times New Roman" w:hAnsi="Times New Roman"/>
        </w:rPr>
        <w:t xml:space="preserve"> </w:t>
      </w:r>
    </w:p>
    <w:p w14:paraId="080BD2FF" w14:textId="77777777" w:rsidR="002C17AA" w:rsidRPr="00103289" w:rsidRDefault="002C17A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21 Swing Band All-Time Greats</w:t>
      </w:r>
      <w:r w:rsidRPr="00103289">
        <w:rPr>
          <w:rFonts w:ascii="Times New Roman" w:hAnsi="Times New Roman"/>
        </w:rPr>
        <w:t xml:space="preserve"> (Instrumental)</w:t>
      </w:r>
    </w:p>
    <w:p w14:paraId="48AA42CC" w14:textId="77777777" w:rsidR="00842BCE" w:rsidRPr="00103289" w:rsidRDefault="00842BCE" w:rsidP="00285A3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Absolutely Country</w:t>
      </w:r>
      <w:r w:rsidRPr="00103289">
        <w:rPr>
          <w:rFonts w:ascii="Times New Roman" w:hAnsi="Times New Roman"/>
        </w:rPr>
        <w:t xml:space="preserve"> </w:t>
      </w:r>
      <w:r w:rsidR="00A50F56" w:rsidRPr="00103289">
        <w:rPr>
          <w:rFonts w:ascii="Times New Roman" w:hAnsi="Times New Roman"/>
        </w:rPr>
        <w:t xml:space="preserve">(3 CDs) </w:t>
      </w:r>
      <w:r w:rsidR="004E1995" w:rsidRPr="00103289">
        <w:rPr>
          <w:rFonts w:ascii="Times New Roman" w:hAnsi="Times New Roman"/>
        </w:rPr>
        <w:t>(Country)</w:t>
      </w:r>
    </w:p>
    <w:p w14:paraId="46D174DC" w14:textId="77777777" w:rsidR="00285A32" w:rsidRPr="00103289" w:rsidRDefault="00285A32" w:rsidP="00285A3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African Songbook – 1 CD &amp; 1 DVD </w:t>
      </w:r>
    </w:p>
    <w:p w14:paraId="6C7CF336" w14:textId="77777777" w:rsidR="0046080D" w:rsidRPr="00103289" w:rsidRDefault="0046080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Antilles: </w:t>
      </w:r>
      <w:r w:rsidRPr="00103289">
        <w:rPr>
          <w:rFonts w:ascii="Times New Roman" w:hAnsi="Times New Roman"/>
          <w:u w:val="single"/>
        </w:rPr>
        <w:t xml:space="preserve">Musiques Creoles des </w:t>
      </w:r>
      <w:proofErr w:type="spellStart"/>
      <w:r w:rsidRPr="00103289">
        <w:rPr>
          <w:rFonts w:ascii="Times New Roman" w:hAnsi="Times New Roman"/>
          <w:u w:val="single"/>
        </w:rPr>
        <w:t>Illes</w:t>
      </w:r>
      <w:proofErr w:type="spellEnd"/>
      <w:r w:rsidRPr="00103289">
        <w:rPr>
          <w:rFonts w:ascii="Times New Roman" w:hAnsi="Times New Roman"/>
        </w:rPr>
        <w:t xml:space="preserve"> - French West Indies (Caribbean)</w:t>
      </w:r>
    </w:p>
    <w:p w14:paraId="70CA3C65" w14:textId="6B957A1F" w:rsidR="005B526E" w:rsidRPr="00103289" w:rsidRDefault="005B526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Big Band Love Songs:  </w:t>
      </w:r>
      <w:r w:rsidRPr="00103289">
        <w:rPr>
          <w:rFonts w:ascii="Times New Roman" w:hAnsi="Times New Roman"/>
          <w:u w:val="single"/>
        </w:rPr>
        <w:t>I Can’t Give You Anything But Love</w:t>
      </w:r>
      <w:r w:rsidRPr="00103289">
        <w:rPr>
          <w:rFonts w:ascii="Times New Roman" w:hAnsi="Times New Roman"/>
        </w:rPr>
        <w:t xml:space="preserve"> </w:t>
      </w:r>
      <w:r w:rsidR="00BB4945" w:rsidRPr="00103289">
        <w:rPr>
          <w:rFonts w:ascii="Times New Roman" w:hAnsi="Times New Roman"/>
        </w:rPr>
        <w:t>(Light Sounds)</w:t>
      </w:r>
    </w:p>
    <w:p w14:paraId="108B4FE9" w14:textId="01F6B6AA" w:rsidR="00B44222" w:rsidRPr="00103289" w:rsidRDefault="00B4422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Blues:  </w:t>
      </w:r>
      <w:r w:rsidRPr="00103289">
        <w:rPr>
          <w:rFonts w:ascii="Times New Roman" w:hAnsi="Times New Roman"/>
          <w:u w:val="single"/>
        </w:rPr>
        <w:t>The Blues Collection – Blues Hits</w:t>
      </w:r>
      <w:r w:rsidRPr="00103289">
        <w:rPr>
          <w:rFonts w:ascii="Times New Roman" w:hAnsi="Times New Roman"/>
        </w:rPr>
        <w:t xml:space="preserve"> CD4 </w:t>
      </w:r>
      <w:r w:rsidR="002A4EF6" w:rsidRPr="00103289">
        <w:rPr>
          <w:rFonts w:ascii="Times New Roman" w:hAnsi="Times New Roman"/>
        </w:rPr>
        <w:t xml:space="preserve">(Blues) </w:t>
      </w:r>
    </w:p>
    <w:p w14:paraId="4B8569B2" w14:textId="77777777" w:rsidR="00924CBB" w:rsidRPr="00103289" w:rsidRDefault="00924CB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Blues:  </w:t>
      </w:r>
      <w:r w:rsidR="00220203" w:rsidRPr="00103289">
        <w:rPr>
          <w:rFonts w:ascii="Times New Roman" w:hAnsi="Times New Roman"/>
          <w:u w:val="single"/>
        </w:rPr>
        <w:t>B</w:t>
      </w:r>
      <w:r w:rsidRPr="00103289">
        <w:rPr>
          <w:rFonts w:ascii="Times New Roman" w:hAnsi="Times New Roman"/>
          <w:u w:val="single"/>
        </w:rPr>
        <w:t>lues ‘</w:t>
      </w:r>
      <w:proofErr w:type="spellStart"/>
      <w:r w:rsidRPr="00103289">
        <w:rPr>
          <w:rFonts w:ascii="Times New Roman" w:hAnsi="Times New Roman"/>
          <w:u w:val="single"/>
        </w:rPr>
        <w:t>N’Brass</w:t>
      </w:r>
      <w:proofErr w:type="spellEnd"/>
      <w:r w:rsidRPr="00103289">
        <w:rPr>
          <w:rFonts w:ascii="Times New Roman" w:hAnsi="Times New Roman"/>
        </w:rPr>
        <w:t xml:space="preserve"> </w:t>
      </w:r>
      <w:r w:rsidR="007346D4" w:rsidRPr="00103289">
        <w:rPr>
          <w:rFonts w:ascii="Times New Roman" w:hAnsi="Times New Roman"/>
        </w:rPr>
        <w:t>(Blues)</w:t>
      </w:r>
    </w:p>
    <w:p w14:paraId="5834B983" w14:textId="4559DCF5" w:rsidR="00AA7B0A" w:rsidRPr="00103289" w:rsidRDefault="00AA7B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Blues:  </w:t>
      </w:r>
      <w:r w:rsidR="00B23D47" w:rsidRPr="00103289">
        <w:rPr>
          <w:rFonts w:ascii="Times New Roman" w:hAnsi="Times New Roman"/>
          <w:u w:val="single"/>
        </w:rPr>
        <w:t>History of the Blues</w:t>
      </w:r>
      <w:r w:rsidR="00B23D47" w:rsidRPr="00103289">
        <w:rPr>
          <w:rFonts w:ascii="Times New Roman" w:hAnsi="Times New Roman"/>
        </w:rPr>
        <w:t xml:space="preserve"> Part 1</w:t>
      </w:r>
      <w:r w:rsidR="007668E1" w:rsidRPr="00103289">
        <w:rPr>
          <w:rFonts w:ascii="Times New Roman" w:hAnsi="Times New Roman"/>
        </w:rPr>
        <w:t xml:space="preserve"> </w:t>
      </w:r>
      <w:r w:rsidR="00B23D47" w:rsidRPr="00103289">
        <w:rPr>
          <w:rFonts w:ascii="Times New Roman" w:hAnsi="Times New Roman"/>
        </w:rPr>
        <w:t>(Blues)</w:t>
      </w:r>
      <w:r w:rsidR="00112E7D" w:rsidRPr="00103289">
        <w:rPr>
          <w:rFonts w:ascii="Times New Roman" w:hAnsi="Times New Roman"/>
        </w:rPr>
        <w:t xml:space="preserve"> (2 copies) </w:t>
      </w:r>
    </w:p>
    <w:p w14:paraId="79BDCD59" w14:textId="77777777" w:rsidR="00A30089" w:rsidRPr="00103289" w:rsidRDefault="00A3008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Blues:  </w:t>
      </w:r>
      <w:r w:rsidRPr="00103289">
        <w:rPr>
          <w:rFonts w:ascii="Times New Roman" w:hAnsi="Times New Roman"/>
          <w:u w:val="dotDotDash"/>
        </w:rPr>
        <w:t>Home of the Blues</w:t>
      </w:r>
      <w:r w:rsidR="005A4D5F" w:rsidRPr="00103289">
        <w:rPr>
          <w:rFonts w:ascii="Times New Roman" w:hAnsi="Times New Roman"/>
        </w:rPr>
        <w:t xml:space="preserve"> (Jonny Lang </w:t>
      </w:r>
      <w:r w:rsidR="00A04145" w:rsidRPr="00103289">
        <w:rPr>
          <w:rFonts w:ascii="Times New Roman" w:hAnsi="Times New Roman"/>
        </w:rPr>
        <w:t>–</w:t>
      </w:r>
      <w:r w:rsidRPr="00103289">
        <w:rPr>
          <w:rFonts w:ascii="Times New Roman" w:hAnsi="Times New Roman"/>
        </w:rPr>
        <w:t xml:space="preserve"> B.B. King) </w:t>
      </w:r>
      <w:r w:rsidR="00516AB1" w:rsidRPr="00103289">
        <w:rPr>
          <w:rFonts w:ascii="Times New Roman" w:hAnsi="Times New Roman"/>
        </w:rPr>
        <w:t>(Blues)</w:t>
      </w:r>
    </w:p>
    <w:p w14:paraId="017BCBB8" w14:textId="7DA7BC3E" w:rsidR="00BB0940" w:rsidRPr="00103289" w:rsidRDefault="00BB0940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Blues:  </w:t>
      </w:r>
      <w:r w:rsidRPr="00103289">
        <w:rPr>
          <w:rFonts w:ascii="Times New Roman" w:hAnsi="Times New Roman"/>
          <w:u w:val="single"/>
        </w:rPr>
        <w:t>Modern Blues – the gold collection from BOOGIE TO FUSION</w:t>
      </w:r>
      <w:r w:rsidRPr="00103289">
        <w:rPr>
          <w:rFonts w:ascii="Times New Roman" w:hAnsi="Times New Roman"/>
        </w:rPr>
        <w:t xml:space="preserve"> (2 CDs)</w:t>
      </w:r>
      <w:r w:rsidRPr="00103289">
        <w:rPr>
          <w:rFonts w:ascii="Times New Roman" w:hAnsi="Times New Roman"/>
          <w:u w:val="single"/>
        </w:rPr>
        <w:t xml:space="preserve"> </w:t>
      </w:r>
    </w:p>
    <w:p w14:paraId="0542F30A" w14:textId="77777777" w:rsidR="005C00DF" w:rsidRPr="00103289" w:rsidRDefault="005C00D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Blues:  </w:t>
      </w:r>
      <w:r w:rsidRPr="00103289">
        <w:rPr>
          <w:rFonts w:ascii="Times New Roman" w:hAnsi="Times New Roman"/>
          <w:u w:val="single"/>
        </w:rPr>
        <w:t>Shine On Blues</w:t>
      </w:r>
      <w:r w:rsidRPr="00103289">
        <w:rPr>
          <w:rFonts w:ascii="Times New Roman" w:hAnsi="Times New Roman"/>
        </w:rPr>
        <w:t xml:space="preserve"> </w:t>
      </w:r>
      <w:r w:rsidR="00FB25DC" w:rsidRPr="00103289">
        <w:rPr>
          <w:rFonts w:ascii="Times New Roman" w:hAnsi="Times New Roman"/>
        </w:rPr>
        <w:t>(Blues)</w:t>
      </w:r>
    </w:p>
    <w:p w14:paraId="74728C04" w14:textId="77777777" w:rsidR="007346D4" w:rsidRPr="00103289" w:rsidRDefault="007346D4" w:rsidP="009D32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Blues:  </w:t>
      </w:r>
      <w:r w:rsidRPr="00103289">
        <w:rPr>
          <w:rFonts w:ascii="Times New Roman" w:hAnsi="Times New Roman"/>
          <w:szCs w:val="24"/>
          <w:u w:val="single"/>
        </w:rPr>
        <w:t>The Blues – Original Artists – Original Hits</w:t>
      </w:r>
      <w:r w:rsidRPr="00103289">
        <w:rPr>
          <w:rFonts w:ascii="Times New Roman" w:hAnsi="Times New Roman"/>
          <w:szCs w:val="24"/>
        </w:rPr>
        <w:t xml:space="preserve"> (Blues)</w:t>
      </w:r>
    </w:p>
    <w:p w14:paraId="5DD84C51" w14:textId="4ACF70DA" w:rsidR="00444E2B" w:rsidRPr="00103289" w:rsidRDefault="00444E2B" w:rsidP="009D32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Canadian Music:  </w:t>
      </w:r>
      <w:r w:rsidRPr="00103289">
        <w:rPr>
          <w:rFonts w:ascii="Times New Roman" w:hAnsi="Times New Roman"/>
          <w:szCs w:val="24"/>
          <w:u w:val="single"/>
        </w:rPr>
        <w:t>Oh What a Feeling 2</w:t>
      </w:r>
      <w:r w:rsidRPr="00103289">
        <w:rPr>
          <w:rFonts w:ascii="Times New Roman" w:hAnsi="Times New Roman"/>
          <w:szCs w:val="24"/>
        </w:rPr>
        <w:t xml:space="preserve"> (A collection of Canadian Music)</w:t>
      </w:r>
      <w:r w:rsidR="00681E1C" w:rsidRPr="00103289">
        <w:rPr>
          <w:rFonts w:ascii="Times New Roman" w:hAnsi="Times New Roman"/>
          <w:szCs w:val="24"/>
        </w:rPr>
        <w:t xml:space="preserve"> </w:t>
      </w:r>
      <w:r w:rsidR="002E735A" w:rsidRPr="00103289">
        <w:rPr>
          <w:rFonts w:ascii="Times New Roman" w:hAnsi="Times New Roman"/>
          <w:szCs w:val="24"/>
        </w:rPr>
        <w:t xml:space="preserve">(4 CDs) </w:t>
      </w:r>
      <w:r w:rsidR="00681E1C" w:rsidRPr="00103289">
        <w:rPr>
          <w:rFonts w:ascii="Times New Roman" w:hAnsi="Times New Roman"/>
          <w:szCs w:val="24"/>
        </w:rPr>
        <w:t>(Light</w:t>
      </w:r>
      <w:r w:rsidR="00C223E0" w:rsidRPr="00103289">
        <w:rPr>
          <w:rFonts w:ascii="Times New Roman" w:hAnsi="Times New Roman"/>
          <w:szCs w:val="24"/>
        </w:rPr>
        <w:t xml:space="preserve"> Sounds</w:t>
      </w:r>
      <w:r w:rsidR="00681E1C" w:rsidRPr="00103289">
        <w:rPr>
          <w:rFonts w:ascii="Times New Roman" w:hAnsi="Times New Roman"/>
          <w:szCs w:val="24"/>
        </w:rPr>
        <w:t xml:space="preserve">) </w:t>
      </w:r>
      <w:r w:rsidRPr="00103289">
        <w:rPr>
          <w:rFonts w:ascii="Times New Roman" w:hAnsi="Times New Roman"/>
          <w:szCs w:val="24"/>
        </w:rPr>
        <w:t xml:space="preserve"> </w:t>
      </w:r>
      <w:r w:rsidRPr="00103289">
        <w:rPr>
          <w:rFonts w:ascii="Times New Roman" w:hAnsi="Times New Roman"/>
          <w:szCs w:val="24"/>
          <w:u w:val="single"/>
        </w:rPr>
        <w:t xml:space="preserve"> </w:t>
      </w:r>
    </w:p>
    <w:p w14:paraId="6972626E" w14:textId="00FBFAFC" w:rsidR="00627E09" w:rsidRPr="00103289" w:rsidRDefault="00627E09" w:rsidP="009D32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Caribbean Beat Volume 1 (Caribbean)</w:t>
      </w:r>
    </w:p>
    <w:p w14:paraId="643702FB" w14:textId="77777777" w:rsidR="009D3261" w:rsidRPr="00103289" w:rsidRDefault="009D3261" w:rsidP="009D32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CBC Radio Two:  </w:t>
      </w:r>
      <w:r w:rsidRPr="00103289">
        <w:rPr>
          <w:rFonts w:ascii="Times New Roman" w:hAnsi="Times New Roman"/>
          <w:szCs w:val="24"/>
          <w:u w:val="single"/>
        </w:rPr>
        <w:t>After Hours 4</w:t>
      </w:r>
      <w:r w:rsidRPr="00103289">
        <w:rPr>
          <w:rFonts w:ascii="Times New Roman" w:hAnsi="Times New Roman"/>
          <w:szCs w:val="24"/>
        </w:rPr>
        <w:t xml:space="preserve"> </w:t>
      </w:r>
      <w:r w:rsidR="00A04145" w:rsidRPr="00103289">
        <w:rPr>
          <w:rFonts w:ascii="Times New Roman" w:hAnsi="Times New Roman"/>
          <w:szCs w:val="24"/>
        </w:rPr>
        <w:t>–</w:t>
      </w:r>
      <w:r w:rsidRPr="00103289">
        <w:rPr>
          <w:rFonts w:ascii="Times New Roman" w:hAnsi="Times New Roman"/>
          <w:szCs w:val="24"/>
        </w:rPr>
        <w:t xml:space="preserve"> Jazz Vocalists of the Century (Ross Porter) (Jazz)</w:t>
      </w:r>
      <w:r w:rsidR="009726EA" w:rsidRPr="00103289">
        <w:rPr>
          <w:rFonts w:ascii="Times New Roman" w:hAnsi="Times New Roman"/>
          <w:szCs w:val="24"/>
        </w:rPr>
        <w:t xml:space="preserve"> (Canadian)</w:t>
      </w:r>
    </w:p>
    <w:p w14:paraId="2D7A3C0A" w14:textId="721CD83D" w:rsidR="0081471F" w:rsidRPr="00103289" w:rsidRDefault="0000133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Classical Crooners - </w:t>
      </w:r>
      <w:r w:rsidR="0081471F" w:rsidRPr="00103289">
        <w:rPr>
          <w:rFonts w:ascii="Times New Roman" w:hAnsi="Times New Roman"/>
          <w:u w:val="single"/>
        </w:rPr>
        <w:t>A Romantic Collection of Original Recordings</w:t>
      </w:r>
      <w:r w:rsidR="0081471F" w:rsidRPr="00103289">
        <w:rPr>
          <w:rFonts w:ascii="Times New Roman" w:hAnsi="Times New Roman"/>
        </w:rPr>
        <w:t xml:space="preserve"> </w:t>
      </w:r>
      <w:r w:rsidR="00444882" w:rsidRPr="00103289">
        <w:rPr>
          <w:rFonts w:ascii="Times New Roman" w:hAnsi="Times New Roman"/>
        </w:rPr>
        <w:t>(Light Sounds)</w:t>
      </w:r>
    </w:p>
    <w:p w14:paraId="7963D1FA" w14:textId="673E9A2E" w:rsidR="00100A38" w:rsidRPr="00103289" w:rsidRDefault="00100A38" w:rsidP="00D5123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Classic Doo Wop </w:t>
      </w:r>
      <w:r w:rsidR="00943A2D" w:rsidRPr="00103289">
        <w:rPr>
          <w:rFonts w:ascii="Times New Roman" w:hAnsi="Times New Roman"/>
          <w:szCs w:val="24"/>
        </w:rPr>
        <w:t xml:space="preserve">– Time Music (3 CDs) </w:t>
      </w:r>
      <w:r w:rsidR="0097732B" w:rsidRPr="00103289">
        <w:rPr>
          <w:rFonts w:ascii="Times New Roman" w:hAnsi="Times New Roman"/>
          <w:szCs w:val="24"/>
        </w:rPr>
        <w:t xml:space="preserve">(Rock/Rhythm &amp; Blues) </w:t>
      </w:r>
    </w:p>
    <w:p w14:paraId="1C170AF0" w14:textId="75848EB6" w:rsidR="00E94328" w:rsidRPr="00103289" w:rsidRDefault="00E94328" w:rsidP="00D5123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Classic Soul:  </w:t>
      </w:r>
      <w:r w:rsidRPr="00103289">
        <w:rPr>
          <w:rFonts w:ascii="Times New Roman" w:hAnsi="Times New Roman"/>
          <w:szCs w:val="24"/>
          <w:u w:val="single"/>
        </w:rPr>
        <w:t>40 Smooth Soul Sounds</w:t>
      </w:r>
      <w:r w:rsidR="00D5123B" w:rsidRPr="00103289">
        <w:rPr>
          <w:rFonts w:ascii="Times New Roman" w:hAnsi="Times New Roman"/>
          <w:szCs w:val="24"/>
        </w:rPr>
        <w:t xml:space="preserve"> (Rock/Rhythm &amp; Blues) </w:t>
      </w:r>
      <w:r w:rsidRPr="00103289">
        <w:rPr>
          <w:rFonts w:ascii="Times New Roman" w:hAnsi="Times New Roman"/>
          <w:szCs w:val="24"/>
        </w:rPr>
        <w:t>(2 CDs)</w:t>
      </w:r>
      <w:r w:rsidR="00D5123B" w:rsidRPr="00103289">
        <w:rPr>
          <w:rFonts w:ascii="Times New Roman" w:hAnsi="Times New Roman"/>
          <w:szCs w:val="24"/>
        </w:rPr>
        <w:t xml:space="preserve"> </w:t>
      </w:r>
    </w:p>
    <w:p w14:paraId="455E11D7" w14:textId="49BE7C02" w:rsidR="00041B63" w:rsidRPr="00103289" w:rsidRDefault="00041B63" w:rsidP="00041B63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Columbia Jazz Masterpieces – Sample Volume 1 </w:t>
      </w:r>
      <w:r w:rsidR="00292707" w:rsidRPr="00103289">
        <w:rPr>
          <w:rFonts w:ascii="Times New Roman" w:hAnsi="Times New Roman"/>
          <w:szCs w:val="24"/>
        </w:rPr>
        <w:t>(Jazz)</w:t>
      </w:r>
      <w:r w:rsidR="00D5123B" w:rsidRPr="00103289">
        <w:rPr>
          <w:rFonts w:ascii="Times New Roman" w:hAnsi="Times New Roman"/>
          <w:szCs w:val="24"/>
        </w:rPr>
        <w:t xml:space="preserve"> </w:t>
      </w:r>
    </w:p>
    <w:p w14:paraId="333A1595" w14:textId="6381C831" w:rsidR="00C40C39" w:rsidRPr="00103289" w:rsidRDefault="00C40C39" w:rsidP="00C40C39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Columbia Jazz Masterpieces – Sample Volume II (Jazz) </w:t>
      </w:r>
    </w:p>
    <w:p w14:paraId="44DF4683" w14:textId="222364AA" w:rsidR="00970197" w:rsidRPr="00103289" w:rsidRDefault="0097019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Cuba:  </w:t>
      </w:r>
      <w:proofErr w:type="spellStart"/>
      <w:r w:rsidRPr="00103289">
        <w:rPr>
          <w:rFonts w:ascii="Times New Roman" w:hAnsi="Times New Roman"/>
          <w:u w:val="single"/>
        </w:rPr>
        <w:t>Ritmo</w:t>
      </w:r>
      <w:proofErr w:type="spellEnd"/>
      <w:r w:rsidRPr="00103289">
        <w:rPr>
          <w:rFonts w:ascii="Times New Roman" w:hAnsi="Times New Roman"/>
          <w:u w:val="single"/>
        </w:rPr>
        <w:t xml:space="preserve"> de Cuba</w:t>
      </w:r>
      <w:r w:rsidRPr="00103289">
        <w:rPr>
          <w:rFonts w:ascii="Times New Roman" w:hAnsi="Times New Roman"/>
        </w:rPr>
        <w:t xml:space="preserve"> (Latin)</w:t>
      </w:r>
    </w:p>
    <w:p w14:paraId="57024FA1" w14:textId="1E000696" w:rsidR="00D71F39" w:rsidRPr="00103289" w:rsidRDefault="00D71F3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 xml:space="preserve">Divas </w:t>
      </w:r>
      <w:r w:rsidRPr="00103289">
        <w:rPr>
          <w:rFonts w:ascii="Times New Roman" w:hAnsi="Times New Roman"/>
        </w:rPr>
        <w:t>Live (Light Sounds)</w:t>
      </w:r>
    </w:p>
    <w:p w14:paraId="44A0EE86" w14:textId="7C8009BB" w:rsidR="000479C7" w:rsidRPr="00103289" w:rsidRDefault="000479C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Dixieland</w:t>
      </w:r>
      <w:r w:rsidRPr="00103289">
        <w:rPr>
          <w:rFonts w:ascii="Times New Roman" w:hAnsi="Times New Roman"/>
        </w:rPr>
        <w:t xml:space="preserve"> – American Roots Music</w:t>
      </w:r>
      <w:r w:rsidR="00C5454B" w:rsidRPr="00103289">
        <w:rPr>
          <w:rFonts w:ascii="Times New Roman" w:hAnsi="Times New Roman"/>
        </w:rPr>
        <w:t xml:space="preserve"> (Jazz)</w:t>
      </w:r>
    </w:p>
    <w:p w14:paraId="6CEB69D6" w14:textId="77777777" w:rsidR="00FA5DA3" w:rsidRPr="00103289" w:rsidRDefault="00FA5DA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Dixieland Superstar Jazz Artists</w:t>
      </w:r>
      <w:r w:rsidRPr="00103289">
        <w:rPr>
          <w:rFonts w:ascii="Times New Roman" w:hAnsi="Times New Roman"/>
        </w:rPr>
        <w:t xml:space="preserve"> (Jazz) </w:t>
      </w:r>
    </w:p>
    <w:p w14:paraId="1E482ACF" w14:textId="77777777" w:rsidR="00A30089" w:rsidRPr="00103289" w:rsidRDefault="00A30089" w:rsidP="009B1EA2">
      <w:pPr>
        <w:rPr>
          <w:rFonts w:ascii="Times New Roman" w:hAnsi="Times New Roman"/>
          <w:u w:val="dotDotDash"/>
        </w:rPr>
      </w:pPr>
      <w:r w:rsidRPr="00103289">
        <w:rPr>
          <w:rFonts w:ascii="Times New Roman" w:hAnsi="Times New Roman"/>
          <w:u w:val="dotDotDash"/>
        </w:rPr>
        <w:t>Hits of the 50s</w:t>
      </w:r>
      <w:r w:rsidR="002D1CA8" w:rsidRPr="00103289">
        <w:rPr>
          <w:rFonts w:ascii="Times New Roman" w:hAnsi="Times New Roman"/>
          <w:u w:val="dotDotDash"/>
        </w:rPr>
        <w:t xml:space="preserve"> ((Light Sounds)</w:t>
      </w:r>
    </w:p>
    <w:p w14:paraId="519F089C" w14:textId="77777777" w:rsidR="004A077B" w:rsidRPr="00103289" w:rsidRDefault="004A07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In The Mood:  </w:t>
      </w:r>
      <w:r w:rsidRPr="00103289">
        <w:rPr>
          <w:rFonts w:ascii="Times New Roman" w:hAnsi="Times New Roman"/>
          <w:u w:val="single"/>
        </w:rPr>
        <w:t>Big Band in Hi-Fi</w:t>
      </w:r>
      <w:r w:rsidRPr="00103289">
        <w:rPr>
          <w:rFonts w:ascii="Times New Roman" w:hAnsi="Times New Roman"/>
        </w:rPr>
        <w:t xml:space="preserve"> Vol. 2 (</w:t>
      </w:r>
      <w:r w:rsidR="00647989" w:rsidRPr="00103289">
        <w:rPr>
          <w:rFonts w:ascii="Times New Roman" w:hAnsi="Times New Roman"/>
        </w:rPr>
        <w:t xml:space="preserve">Instrumental) </w:t>
      </w:r>
      <w:r w:rsidR="009E3F03" w:rsidRPr="00103289">
        <w:rPr>
          <w:rFonts w:ascii="Times New Roman" w:hAnsi="Times New Roman"/>
        </w:rPr>
        <w:t>(2 CDs)</w:t>
      </w:r>
    </w:p>
    <w:p w14:paraId="5D1A3877" w14:textId="77777777" w:rsidR="00674A29" w:rsidRPr="00103289" w:rsidRDefault="00674A2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1993 Sampler</w:t>
      </w:r>
      <w:r w:rsidRPr="00103289">
        <w:rPr>
          <w:rFonts w:ascii="Times New Roman" w:hAnsi="Times New Roman"/>
        </w:rPr>
        <w:t xml:space="preserve"> </w:t>
      </w:r>
      <w:r w:rsidR="00D31F7E" w:rsidRPr="00103289">
        <w:rPr>
          <w:rFonts w:ascii="Times New Roman" w:hAnsi="Times New Roman"/>
        </w:rPr>
        <w:t>(Jazz)</w:t>
      </w:r>
      <w:r w:rsidR="009726EA" w:rsidRPr="00103289">
        <w:rPr>
          <w:rFonts w:ascii="Times New Roman" w:hAnsi="Times New Roman"/>
        </w:rPr>
        <w:t xml:space="preserve"> (Canadian)</w:t>
      </w:r>
    </w:p>
    <w:p w14:paraId="585FD641" w14:textId="4058D265" w:rsidR="00A15018" w:rsidRPr="00103289" w:rsidRDefault="00A1501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After You’ve Gone</w:t>
      </w:r>
      <w:r w:rsidRPr="00103289">
        <w:rPr>
          <w:rFonts w:ascii="Times New Roman" w:hAnsi="Times New Roman"/>
        </w:rPr>
        <w:t xml:space="preserve"> (Jazz) </w:t>
      </w:r>
    </w:p>
    <w:p w14:paraId="51F5075E" w14:textId="69AE221E" w:rsidR="002A2518" w:rsidRPr="00103289" w:rsidRDefault="002A251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An Introduction to JAZZ</w:t>
      </w:r>
      <w:r w:rsidRPr="00103289">
        <w:rPr>
          <w:rFonts w:ascii="Times New Roman" w:hAnsi="Times New Roman"/>
        </w:rPr>
        <w:t xml:space="preserve"> </w:t>
      </w:r>
      <w:r w:rsidR="00292707" w:rsidRPr="00103289">
        <w:rPr>
          <w:rFonts w:ascii="Times New Roman" w:hAnsi="Times New Roman"/>
        </w:rPr>
        <w:t>(Jazz)</w:t>
      </w:r>
    </w:p>
    <w:p w14:paraId="40288EB2" w14:textId="77777777" w:rsidR="00704C64" w:rsidRPr="00103289" w:rsidRDefault="00C54B8E" w:rsidP="009B1EA2"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Art of Jazz (The) – Legendary Standards</w:t>
      </w:r>
      <w:r w:rsidRPr="00103289">
        <w:t xml:space="preserve"> (Jazz)</w:t>
      </w:r>
    </w:p>
    <w:p w14:paraId="6EF70B91" w14:textId="77777777" w:rsidR="00E726B1" w:rsidRPr="00103289" w:rsidRDefault="00E726B1" w:rsidP="009B1EA2">
      <w:r w:rsidRPr="00103289">
        <w:t xml:space="preserve">Jazz:  </w:t>
      </w:r>
      <w:r w:rsidR="00EC4973" w:rsidRPr="00103289">
        <w:rPr>
          <w:u w:val="single"/>
        </w:rPr>
        <w:t>Art of Jazz – PIANO</w:t>
      </w:r>
      <w:r w:rsidR="00EC4973" w:rsidRPr="00103289">
        <w:t xml:space="preserve"> (Jazz) </w:t>
      </w:r>
    </w:p>
    <w:p w14:paraId="755F2472" w14:textId="05679FB8" w:rsidR="00A40806" w:rsidRPr="00103289" w:rsidRDefault="00A40806" w:rsidP="009B1EA2">
      <w:r w:rsidRPr="00103289">
        <w:t>Jazz:  Ballads</w:t>
      </w:r>
      <w:r w:rsidRPr="00103289">
        <w:rPr>
          <w:u w:val="single"/>
        </w:rPr>
        <w:t xml:space="preserve"> in Blue</w:t>
      </w:r>
      <w:r w:rsidR="00C745F7" w:rsidRPr="00103289">
        <w:rPr>
          <w:u w:val="single"/>
        </w:rPr>
        <w:t xml:space="preserve"> </w:t>
      </w:r>
      <w:r w:rsidR="002D4C5A" w:rsidRPr="00103289">
        <w:rPr>
          <w:u w:val="single"/>
        </w:rPr>
        <w:t>(Blue Note True Blue Issue #4)</w:t>
      </w:r>
      <w:r w:rsidR="002D4C5A" w:rsidRPr="00103289">
        <w:t xml:space="preserve"> (Jazz) </w:t>
      </w:r>
    </w:p>
    <w:p w14:paraId="1DBB2045" w14:textId="53A17DAC" w:rsidR="0025738C" w:rsidRPr="00103289" w:rsidRDefault="0025738C" w:rsidP="009B1EA2">
      <w:r w:rsidRPr="00103289">
        <w:t xml:space="preserve">Jazz:  </w:t>
      </w:r>
      <w:r w:rsidRPr="00103289">
        <w:rPr>
          <w:u w:val="single"/>
        </w:rPr>
        <w:t>Best of Bluebird Jazz – Swing 1</w:t>
      </w:r>
    </w:p>
    <w:p w14:paraId="1DFCCBE6" w14:textId="1A9D0A49" w:rsidR="0025738C" w:rsidRPr="00103289" w:rsidRDefault="0025738C" w:rsidP="009B1EA2">
      <w:r w:rsidRPr="00103289">
        <w:t xml:space="preserve">Jazz:  </w:t>
      </w:r>
      <w:r w:rsidRPr="00103289">
        <w:rPr>
          <w:u w:val="single"/>
        </w:rPr>
        <w:t>Best of Bluebird Jazz – Swing 2</w:t>
      </w:r>
      <w:r w:rsidRPr="00103289">
        <w:t xml:space="preserve"> </w:t>
      </w:r>
    </w:p>
    <w:p w14:paraId="15A043E6" w14:textId="153D0CFD" w:rsidR="0025738C" w:rsidRPr="00103289" w:rsidRDefault="0025738C" w:rsidP="009B1EA2">
      <w:r w:rsidRPr="00103289">
        <w:t xml:space="preserve">Jazz:  </w:t>
      </w:r>
      <w:r w:rsidRPr="00103289">
        <w:rPr>
          <w:u w:val="single"/>
        </w:rPr>
        <w:t>Best of Bluebird Jazz – Swing 3</w:t>
      </w:r>
      <w:r w:rsidRPr="00103289">
        <w:t xml:space="preserve"> </w:t>
      </w:r>
    </w:p>
    <w:p w14:paraId="1683AFC4" w14:textId="21323229" w:rsidR="00F13614" w:rsidRPr="00103289" w:rsidRDefault="00F13614" w:rsidP="009B1EA2">
      <w:r w:rsidRPr="00103289">
        <w:t xml:space="preserve">Jazz:  </w:t>
      </w:r>
      <w:r w:rsidRPr="00103289">
        <w:rPr>
          <w:u w:val="single"/>
        </w:rPr>
        <w:t>Best of Jazz:  20 Best of Jazz – Sound Sensation</w:t>
      </w:r>
      <w:r w:rsidRPr="00103289">
        <w:t xml:space="preserve"> </w:t>
      </w:r>
      <w:r w:rsidR="00D0112C" w:rsidRPr="00103289">
        <w:t>(Jazz)</w:t>
      </w:r>
    </w:p>
    <w:p w14:paraId="54FAAFDE" w14:textId="77777777" w:rsidR="00C54B8E" w:rsidRPr="00103289" w:rsidRDefault="00704C64" w:rsidP="009B1EA2">
      <w:r w:rsidRPr="00103289">
        <w:t xml:space="preserve">Jazz:  </w:t>
      </w:r>
      <w:r w:rsidRPr="00103289">
        <w:rPr>
          <w:u w:val="single"/>
        </w:rPr>
        <w:t>Best of Jazz</w:t>
      </w:r>
      <w:r w:rsidRPr="00103289">
        <w:t xml:space="preserve"> – Cool Sounds for Autumn (Jazz)</w:t>
      </w:r>
      <w:r w:rsidR="000A0C6D" w:rsidRPr="00103289">
        <w:t xml:space="preserve"> </w:t>
      </w:r>
    </w:p>
    <w:p w14:paraId="3039C44C" w14:textId="77777777" w:rsidR="00C113A2" w:rsidRPr="00103289" w:rsidRDefault="00C113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Jazz:  Best of the Jazz Club (The)</w:t>
      </w:r>
      <w:r w:rsidRPr="00103289">
        <w:rPr>
          <w:rFonts w:ascii="Times New Roman" w:hAnsi="Times New Roman"/>
          <w:u w:val="single"/>
        </w:rPr>
        <w:t xml:space="preserve"> </w:t>
      </w:r>
      <w:r w:rsidR="00B34D48" w:rsidRPr="00103289">
        <w:rPr>
          <w:rFonts w:ascii="Times New Roman" w:hAnsi="Times New Roman"/>
        </w:rPr>
        <w:t>(Jazz)</w:t>
      </w:r>
    </w:p>
    <w:p w14:paraId="47770393" w14:textId="77777777" w:rsidR="007D7D66" w:rsidRPr="00103289" w:rsidRDefault="007D7D66" w:rsidP="00AA272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Best of Smooth Jazz Vol. 2 – Under the Covers</w:t>
      </w:r>
      <w:r w:rsidRPr="00103289">
        <w:rPr>
          <w:rFonts w:ascii="Times New Roman" w:hAnsi="Times New Roman"/>
        </w:rPr>
        <w:t xml:space="preserve"> </w:t>
      </w:r>
      <w:r w:rsidR="00A835B7" w:rsidRPr="00103289">
        <w:rPr>
          <w:rFonts w:ascii="Times New Roman" w:hAnsi="Times New Roman"/>
        </w:rPr>
        <w:t>(Jazz)</w:t>
      </w:r>
    </w:p>
    <w:p w14:paraId="3BC942B8" w14:textId="77777777" w:rsidR="004F6075" w:rsidRPr="00103289" w:rsidRDefault="004F6075" w:rsidP="004F6075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Boogie Woodie Giants (The)</w:t>
      </w:r>
      <w:r w:rsidRPr="00103289">
        <w:rPr>
          <w:rFonts w:ascii="Times New Roman" w:hAnsi="Times New Roman"/>
        </w:rPr>
        <w:t xml:space="preserve"> (Jazz)</w:t>
      </w:r>
    </w:p>
    <w:p w14:paraId="6D163E5B" w14:textId="72BEC835" w:rsidR="001872F9" w:rsidRPr="00103289" w:rsidRDefault="001872F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Brazil – When Jazz Meets Brazil</w:t>
      </w:r>
      <w:r w:rsidRPr="00103289">
        <w:rPr>
          <w:rFonts w:ascii="Times New Roman" w:hAnsi="Times New Roman"/>
        </w:rPr>
        <w:t xml:space="preserve"> </w:t>
      </w:r>
    </w:p>
    <w:p w14:paraId="3BD0FDF0" w14:textId="52819F09" w:rsidR="00D1462A" w:rsidRPr="00103289" w:rsidRDefault="00D1462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Café Continental</w:t>
      </w:r>
      <w:r w:rsidRPr="00103289">
        <w:rPr>
          <w:rFonts w:ascii="Times New Roman" w:hAnsi="Times New Roman"/>
        </w:rPr>
        <w:t xml:space="preserve"> (</w:t>
      </w:r>
      <w:proofErr w:type="spellStart"/>
      <w:r w:rsidRPr="00103289">
        <w:rPr>
          <w:rFonts w:ascii="Times New Roman" w:hAnsi="Times New Roman"/>
        </w:rPr>
        <w:t>Astrud</w:t>
      </w:r>
      <w:proofErr w:type="spellEnd"/>
      <w:r w:rsidRPr="00103289">
        <w:rPr>
          <w:rFonts w:ascii="Times New Roman" w:hAnsi="Times New Roman"/>
        </w:rPr>
        <w:t xml:space="preserve"> Gilberto, Quincy Jones, Ray Charles, etc.) </w:t>
      </w:r>
      <w:r w:rsidR="007F2597" w:rsidRPr="00103289">
        <w:rPr>
          <w:rFonts w:ascii="Times New Roman" w:hAnsi="Times New Roman"/>
        </w:rPr>
        <w:t>(Jazz)</w:t>
      </w:r>
      <w:r w:rsidR="00C20949" w:rsidRPr="00103289">
        <w:rPr>
          <w:rFonts w:ascii="Times New Roman" w:hAnsi="Times New Roman"/>
        </w:rPr>
        <w:t xml:space="preserve"> (2 copies)</w:t>
      </w:r>
    </w:p>
    <w:p w14:paraId="5BAAAA5D" w14:textId="77777777" w:rsidR="0041419A" w:rsidRPr="00103289" w:rsidRDefault="0041419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proofErr w:type="spellStart"/>
      <w:r w:rsidRPr="00103289">
        <w:rPr>
          <w:rFonts w:ascii="Times New Roman" w:hAnsi="Times New Roman"/>
          <w:u w:val="single"/>
        </w:rPr>
        <w:t>C’est</w:t>
      </w:r>
      <w:proofErr w:type="spellEnd"/>
      <w:r w:rsidRPr="00103289">
        <w:rPr>
          <w:rFonts w:ascii="Times New Roman" w:hAnsi="Times New Roman"/>
          <w:u w:val="single"/>
        </w:rPr>
        <w:t xml:space="preserve"> </w:t>
      </w:r>
      <w:proofErr w:type="spellStart"/>
      <w:r w:rsidRPr="00103289">
        <w:rPr>
          <w:rFonts w:ascii="Times New Roman" w:hAnsi="Times New Roman"/>
          <w:u w:val="single"/>
        </w:rPr>
        <w:t>si</w:t>
      </w:r>
      <w:proofErr w:type="spellEnd"/>
      <w:r w:rsidRPr="00103289">
        <w:rPr>
          <w:rFonts w:ascii="Times New Roman" w:hAnsi="Times New Roman"/>
          <w:u w:val="single"/>
        </w:rPr>
        <w:t xml:space="preserve"> bon!</w:t>
      </w:r>
      <w:r w:rsidRPr="00103289">
        <w:rPr>
          <w:rFonts w:ascii="Times New Roman" w:hAnsi="Times New Roman"/>
        </w:rPr>
        <w:t xml:space="preserve"> </w:t>
      </w:r>
      <w:r w:rsidR="008667AE" w:rsidRPr="00103289">
        <w:rPr>
          <w:rFonts w:ascii="Times New Roman" w:hAnsi="Times New Roman"/>
        </w:rPr>
        <w:t>(Jazz)</w:t>
      </w:r>
    </w:p>
    <w:p w14:paraId="3D56AB3F" w14:textId="77777777" w:rsidR="00B5742D" w:rsidRPr="00103289" w:rsidRDefault="00B5742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="00F76BD2" w:rsidRPr="00103289">
        <w:rPr>
          <w:rFonts w:ascii="Times New Roman" w:hAnsi="Times New Roman"/>
          <w:u w:val="single"/>
        </w:rPr>
        <w:t>Classic Pianos</w:t>
      </w:r>
      <w:r w:rsidR="00F76BD2" w:rsidRPr="00103289">
        <w:rPr>
          <w:rFonts w:ascii="Times New Roman" w:hAnsi="Times New Roman"/>
        </w:rPr>
        <w:t xml:space="preserve"> (Errol Garner, Earl Fatha Hines, James P. Johnson, Art Hodes)</w:t>
      </w:r>
      <w:r w:rsidR="000E7F7C" w:rsidRPr="00103289">
        <w:rPr>
          <w:rFonts w:ascii="Times New Roman" w:hAnsi="Times New Roman"/>
        </w:rPr>
        <w:t xml:space="preserve"> (Jazz)</w:t>
      </w:r>
    </w:p>
    <w:p w14:paraId="40F45439" w14:textId="77777777" w:rsidR="000A6CFD" w:rsidRPr="00103289" w:rsidRDefault="000A6CF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Jazz:  </w:t>
      </w:r>
      <w:r w:rsidRPr="00103289">
        <w:rPr>
          <w:rFonts w:ascii="Times New Roman" w:hAnsi="Times New Roman"/>
          <w:u w:val="single"/>
        </w:rPr>
        <w:t>Classics in Jazz – Jazz ‘Round Midnight</w:t>
      </w:r>
      <w:r w:rsidRPr="00103289">
        <w:rPr>
          <w:rFonts w:ascii="Times New Roman" w:hAnsi="Times New Roman"/>
        </w:rPr>
        <w:t xml:space="preserve"> (Jazz) </w:t>
      </w:r>
    </w:p>
    <w:p w14:paraId="784FDB5B" w14:textId="48C5298B" w:rsidR="00156675" w:rsidRPr="00103289" w:rsidRDefault="0015667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Compact Jazz</w:t>
      </w:r>
      <w:r w:rsidRPr="00103289">
        <w:rPr>
          <w:rFonts w:ascii="Times New Roman" w:hAnsi="Times New Roman"/>
        </w:rPr>
        <w:t xml:space="preserve"> – Best of Bossa Nova </w:t>
      </w:r>
      <w:r w:rsidR="00314ADD" w:rsidRPr="00103289">
        <w:rPr>
          <w:rFonts w:ascii="Times New Roman" w:hAnsi="Times New Roman"/>
        </w:rPr>
        <w:t>(Jazz)</w:t>
      </w:r>
    </w:p>
    <w:p w14:paraId="45FD13E6" w14:textId="46E2ECF1" w:rsidR="00582F1F" w:rsidRPr="00103289" w:rsidRDefault="00582F1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Compact Jazz – Best of Jazz Vocalists</w:t>
      </w:r>
      <w:r w:rsidRPr="00103289">
        <w:rPr>
          <w:rFonts w:ascii="Times New Roman" w:hAnsi="Times New Roman"/>
        </w:rPr>
        <w:t xml:space="preserve"> (Jazz) </w:t>
      </w:r>
    </w:p>
    <w:p w14:paraId="77F3E4CF" w14:textId="6A7FDAE3" w:rsidR="00E569E6" w:rsidRPr="00103289" w:rsidRDefault="001E2C9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Compact Jazz – Best of Latin Jazz</w:t>
      </w:r>
      <w:r w:rsidRPr="00103289">
        <w:rPr>
          <w:rFonts w:ascii="Times New Roman" w:hAnsi="Times New Roman"/>
        </w:rPr>
        <w:t xml:space="preserve"> (Jazz)</w:t>
      </w:r>
    </w:p>
    <w:p w14:paraId="2A9F2B4B" w14:textId="53597D1E" w:rsidR="001E2C9B" w:rsidRPr="00103289" w:rsidRDefault="00E569E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Compact Jazz – The Sampler</w:t>
      </w:r>
      <w:r w:rsidR="001E2C9B" w:rsidRPr="00103289">
        <w:rPr>
          <w:rFonts w:ascii="Times New Roman" w:hAnsi="Times New Roman"/>
        </w:rPr>
        <w:t xml:space="preserve"> </w:t>
      </w:r>
      <w:r w:rsidR="001063F2" w:rsidRPr="00103289">
        <w:rPr>
          <w:rFonts w:ascii="Times New Roman" w:hAnsi="Times New Roman"/>
        </w:rPr>
        <w:t>(Jazz)</w:t>
      </w:r>
    </w:p>
    <w:p w14:paraId="4E40027D" w14:textId="1FDF746B" w:rsidR="001063F2" w:rsidRPr="00103289" w:rsidRDefault="001063F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Concord Jazz Guitar Collection Volumes 1 &amp; 2</w:t>
      </w:r>
      <w:r w:rsidRPr="00103289">
        <w:rPr>
          <w:rFonts w:ascii="Times New Roman" w:hAnsi="Times New Roman"/>
        </w:rPr>
        <w:t xml:space="preserve"> (Jazz)</w:t>
      </w:r>
    </w:p>
    <w:p w14:paraId="0CB85BE5" w14:textId="77777777" w:rsidR="00EB75EE" w:rsidRPr="00103289" w:rsidRDefault="001063F2" w:rsidP="00EB75E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Concord Jazz Guitar Collection Volume Three</w:t>
      </w:r>
      <w:r w:rsidRPr="00103289">
        <w:rPr>
          <w:rFonts w:ascii="Times New Roman" w:hAnsi="Times New Roman"/>
        </w:rPr>
        <w:t xml:space="preserve"> (Jazz)</w:t>
      </w:r>
      <w:r w:rsidR="00602448" w:rsidRPr="00103289">
        <w:rPr>
          <w:rFonts w:ascii="Times New Roman" w:hAnsi="Times New Roman"/>
        </w:rPr>
        <w:t xml:space="preserve"> </w:t>
      </w:r>
    </w:p>
    <w:p w14:paraId="7D787F0B" w14:textId="00FD33C9" w:rsidR="00846FE4" w:rsidRPr="00103289" w:rsidRDefault="00846FE4" w:rsidP="00EB75E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Cool </w:t>
      </w:r>
      <w:proofErr w:type="spellStart"/>
      <w:r w:rsidRPr="00103289">
        <w:rPr>
          <w:rFonts w:ascii="Times New Roman" w:hAnsi="Times New Roman"/>
          <w:u w:val="single"/>
        </w:rPr>
        <w:t>Jazzin</w:t>
      </w:r>
      <w:proofErr w:type="spellEnd"/>
      <w:r w:rsidRPr="00103289">
        <w:rPr>
          <w:rFonts w:ascii="Times New Roman" w:hAnsi="Times New Roman"/>
          <w:u w:val="single"/>
        </w:rPr>
        <w:t>’</w:t>
      </w:r>
      <w:r w:rsidRPr="00103289">
        <w:rPr>
          <w:rFonts w:ascii="Times New Roman" w:hAnsi="Times New Roman"/>
        </w:rPr>
        <w:t xml:space="preserve"> </w:t>
      </w:r>
      <w:r w:rsidR="0086338A" w:rsidRPr="00103289">
        <w:rPr>
          <w:rFonts w:ascii="Times New Roman" w:hAnsi="Times New Roman"/>
        </w:rPr>
        <w:t xml:space="preserve">(Jazz) </w:t>
      </w:r>
    </w:p>
    <w:p w14:paraId="374CB231" w14:textId="6F0DBF80" w:rsidR="00EC1211" w:rsidRPr="00103289" w:rsidRDefault="00EC121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Divas of Jazz</w:t>
      </w:r>
      <w:r w:rsidRPr="00103289">
        <w:rPr>
          <w:rFonts w:ascii="Times New Roman" w:hAnsi="Times New Roman"/>
        </w:rPr>
        <w:t xml:space="preserve"> </w:t>
      </w:r>
      <w:r w:rsidR="00CA2460" w:rsidRPr="00103289">
        <w:rPr>
          <w:rFonts w:ascii="Times New Roman" w:hAnsi="Times New Roman"/>
        </w:rPr>
        <w:t xml:space="preserve">(Jazz) </w:t>
      </w:r>
    </w:p>
    <w:p w14:paraId="145CC264" w14:textId="05621545" w:rsidR="005457BA" w:rsidRPr="00103289" w:rsidRDefault="005457B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Feel the Vibes</w:t>
      </w:r>
      <w:r w:rsidRPr="00103289">
        <w:rPr>
          <w:rFonts w:ascii="Times New Roman" w:hAnsi="Times New Roman"/>
        </w:rPr>
        <w:t xml:space="preserve"> (Gary Burton, Milt Jackson, Lionel Hampton, Dave</w:t>
      </w:r>
      <w:r w:rsidR="00184040" w:rsidRPr="00103289">
        <w:rPr>
          <w:rFonts w:ascii="Times New Roman" w:hAnsi="Times New Roman"/>
        </w:rPr>
        <w:t xml:space="preserve"> S</w:t>
      </w:r>
      <w:r w:rsidRPr="00103289">
        <w:rPr>
          <w:rFonts w:ascii="Times New Roman" w:hAnsi="Times New Roman"/>
        </w:rPr>
        <w:t xml:space="preserve">amuels) </w:t>
      </w:r>
      <w:r w:rsidR="003D6B7B" w:rsidRPr="00103289">
        <w:rPr>
          <w:rFonts w:ascii="Times New Roman" w:hAnsi="Times New Roman"/>
        </w:rPr>
        <w:t>(Jazz)</w:t>
      </w:r>
    </w:p>
    <w:p w14:paraId="459A3FD5" w14:textId="77777777" w:rsidR="00F74D52" w:rsidRPr="00103289" w:rsidRDefault="00F74D5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Festival International de Jazz de Montreal</w:t>
      </w:r>
      <w:r w:rsidR="008014E2" w:rsidRPr="00103289">
        <w:rPr>
          <w:rFonts w:ascii="Times New Roman" w:hAnsi="Times New Roman"/>
          <w:u w:val="single"/>
        </w:rPr>
        <w:t xml:space="preserve"> 2005</w:t>
      </w:r>
      <w:r w:rsidRPr="00103289">
        <w:rPr>
          <w:rFonts w:ascii="Times New Roman" w:hAnsi="Times New Roman"/>
        </w:rPr>
        <w:t xml:space="preserve"> </w:t>
      </w:r>
      <w:r w:rsidR="009E49C9" w:rsidRPr="00103289">
        <w:rPr>
          <w:rFonts w:ascii="Times New Roman" w:hAnsi="Times New Roman"/>
        </w:rPr>
        <w:t>(Jazz)</w:t>
      </w:r>
      <w:r w:rsidR="008014E2" w:rsidRPr="00103289">
        <w:rPr>
          <w:rFonts w:ascii="Times New Roman" w:hAnsi="Times New Roman"/>
        </w:rPr>
        <w:t xml:space="preserve"> (2 copies) </w:t>
      </w:r>
    </w:p>
    <w:p w14:paraId="498FAF7C" w14:textId="77777777" w:rsidR="00BC0FB7" w:rsidRPr="00103289" w:rsidRDefault="00BC0FB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Fine </w:t>
      </w:r>
      <w:r w:rsidR="005E2646" w:rsidRPr="00103289">
        <w:rPr>
          <w:rFonts w:ascii="Times New Roman" w:hAnsi="Times New Roman"/>
          <w:u w:val="single"/>
        </w:rPr>
        <w:t>a</w:t>
      </w:r>
      <w:r w:rsidRPr="00103289">
        <w:rPr>
          <w:rFonts w:ascii="Times New Roman" w:hAnsi="Times New Roman"/>
          <w:u w:val="single"/>
        </w:rPr>
        <w:t>nd Mellow</w:t>
      </w:r>
      <w:r w:rsidR="00DD0CA1" w:rsidRPr="00103289">
        <w:rPr>
          <w:rFonts w:ascii="Times New Roman" w:hAnsi="Times New Roman"/>
          <w:u w:val="single"/>
        </w:rPr>
        <w:t xml:space="preserve"> Jazz</w:t>
      </w:r>
      <w:r w:rsidR="00DD0CA1" w:rsidRPr="00103289">
        <w:rPr>
          <w:rFonts w:ascii="Times New Roman" w:hAnsi="Times New Roman"/>
        </w:rPr>
        <w:t xml:space="preserve"> </w:t>
      </w:r>
      <w:r w:rsidR="00BD1AC1" w:rsidRPr="00103289">
        <w:rPr>
          <w:rFonts w:ascii="Times New Roman" w:hAnsi="Times New Roman"/>
        </w:rPr>
        <w:t>(Jazz)</w:t>
      </w:r>
    </w:p>
    <w:p w14:paraId="284C1179" w14:textId="77777777" w:rsidR="004A3CFE" w:rsidRPr="00103289" w:rsidRDefault="004A3CF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Great Gents of Jazz</w:t>
      </w:r>
      <w:r w:rsidRPr="00103289">
        <w:rPr>
          <w:rFonts w:ascii="Times New Roman" w:hAnsi="Times New Roman"/>
        </w:rPr>
        <w:t xml:space="preserve"> (Jazz)</w:t>
      </w:r>
      <w:r w:rsidR="00AC69F8" w:rsidRPr="00103289">
        <w:rPr>
          <w:rFonts w:ascii="Times New Roman" w:hAnsi="Times New Roman"/>
        </w:rPr>
        <w:t xml:space="preserve"> (2 copies)</w:t>
      </w:r>
    </w:p>
    <w:p w14:paraId="0947183E" w14:textId="77777777" w:rsidR="00985914" w:rsidRPr="00103289" w:rsidRDefault="0098591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Great Jazz</w:t>
      </w:r>
      <w:r w:rsidRPr="00103289">
        <w:rPr>
          <w:rFonts w:ascii="Times New Roman" w:hAnsi="Times New Roman"/>
        </w:rPr>
        <w:t xml:space="preserve"> (LCBO)</w:t>
      </w:r>
      <w:r w:rsidR="00292707" w:rsidRPr="00103289">
        <w:rPr>
          <w:rFonts w:ascii="Times New Roman" w:hAnsi="Times New Roman"/>
        </w:rPr>
        <w:t xml:space="preserve"> (Jazz)</w:t>
      </w:r>
    </w:p>
    <w:p w14:paraId="355B17AD" w14:textId="7D3EBFDD" w:rsidR="007D65B6" w:rsidRPr="00103289" w:rsidRDefault="007D65B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Great Jazz 2</w:t>
      </w:r>
      <w:r w:rsidRPr="00103289">
        <w:rPr>
          <w:rFonts w:ascii="Times New Roman" w:hAnsi="Times New Roman"/>
        </w:rPr>
        <w:t xml:space="preserve"> (LCBO) (Jazz)</w:t>
      </w:r>
    </w:p>
    <w:p w14:paraId="0779A85E" w14:textId="6995DD63" w:rsidR="0027161B" w:rsidRPr="00103289" w:rsidRDefault="0027161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Great Jazz Legends</w:t>
      </w:r>
      <w:r w:rsidRPr="00103289">
        <w:rPr>
          <w:rFonts w:ascii="Times New Roman" w:hAnsi="Times New Roman"/>
        </w:rPr>
        <w:t xml:space="preserve"> (Jazz)</w:t>
      </w:r>
    </w:p>
    <w:p w14:paraId="4E57D8ED" w14:textId="717B7382" w:rsidR="006D7CFB" w:rsidRPr="00103289" w:rsidRDefault="006D7CF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proofErr w:type="spellStart"/>
      <w:r w:rsidRPr="00103289">
        <w:rPr>
          <w:rFonts w:ascii="Times New Roman" w:hAnsi="Times New Roman"/>
          <w:u w:val="single"/>
        </w:rPr>
        <w:t>Guitares</w:t>
      </w:r>
      <w:proofErr w:type="spellEnd"/>
      <w:r w:rsidRPr="00103289">
        <w:rPr>
          <w:rFonts w:ascii="Times New Roman" w:hAnsi="Times New Roman"/>
          <w:u w:val="single"/>
        </w:rPr>
        <w:t xml:space="preserve"> Jazz</w:t>
      </w:r>
      <w:r w:rsidRPr="00103289">
        <w:rPr>
          <w:rFonts w:ascii="Times New Roman" w:hAnsi="Times New Roman"/>
        </w:rPr>
        <w:t xml:space="preserve"> </w:t>
      </w:r>
      <w:r w:rsidR="00143FB0" w:rsidRPr="00103289">
        <w:rPr>
          <w:rFonts w:ascii="Times New Roman" w:hAnsi="Times New Roman"/>
        </w:rPr>
        <w:t>(Jazz)</w:t>
      </w:r>
    </w:p>
    <w:p w14:paraId="613CC735" w14:textId="05B2806E" w:rsidR="009D67A9" w:rsidRPr="00103289" w:rsidRDefault="009D67A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History of Jazz (A)</w:t>
      </w:r>
      <w:r w:rsidRPr="00103289">
        <w:rPr>
          <w:rFonts w:ascii="Times New Roman" w:hAnsi="Times New Roman"/>
        </w:rPr>
        <w:t xml:space="preserve"> </w:t>
      </w:r>
      <w:r w:rsidR="00143FB0" w:rsidRPr="00103289">
        <w:rPr>
          <w:rFonts w:ascii="Times New Roman" w:hAnsi="Times New Roman"/>
        </w:rPr>
        <w:t xml:space="preserve">(Jazz) </w:t>
      </w:r>
    </w:p>
    <w:p w14:paraId="7699CEA5" w14:textId="1EFB3E93" w:rsidR="00503AD7" w:rsidRPr="00103289" w:rsidRDefault="00503AD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HMV JAZZ – </w:t>
      </w:r>
      <w:r w:rsidRPr="00103289">
        <w:rPr>
          <w:rFonts w:ascii="Times New Roman" w:hAnsi="Times New Roman"/>
          <w:u w:val="single"/>
        </w:rPr>
        <w:t>HMV Jazz for All times</w:t>
      </w:r>
      <w:r w:rsidRPr="00103289">
        <w:rPr>
          <w:rFonts w:ascii="Times New Roman" w:hAnsi="Times New Roman"/>
        </w:rPr>
        <w:t xml:space="preserve"> </w:t>
      </w:r>
    </w:p>
    <w:p w14:paraId="3001AE75" w14:textId="7EA41526" w:rsidR="00503AD7" w:rsidRPr="00103289" w:rsidRDefault="00503AD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After Dinner</w:t>
      </w:r>
      <w:r w:rsidRPr="00103289">
        <w:rPr>
          <w:rFonts w:ascii="Times New Roman" w:hAnsi="Times New Roman"/>
        </w:rPr>
        <w:t xml:space="preserve"> – Time to Dance the Night Away </w:t>
      </w:r>
    </w:p>
    <w:p w14:paraId="7D999C47" w14:textId="279C3DF5" w:rsidR="00FB0178" w:rsidRPr="00103289" w:rsidRDefault="00FB017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&amp; Humour</w:t>
      </w:r>
      <w:r w:rsidRPr="00103289">
        <w:rPr>
          <w:rFonts w:ascii="Times New Roman" w:hAnsi="Times New Roman"/>
        </w:rPr>
        <w:t xml:space="preserve"> (Jazz) </w:t>
      </w:r>
    </w:p>
    <w:p w14:paraId="4D892DFF" w14:textId="78B973BA" w:rsidR="00644FC5" w:rsidRPr="00103289" w:rsidRDefault="00644FC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Impressionists</w:t>
      </w:r>
      <w:r w:rsidRPr="00103289">
        <w:rPr>
          <w:rFonts w:ascii="Times New Roman" w:hAnsi="Times New Roman"/>
        </w:rPr>
        <w:t xml:space="preserve"> </w:t>
      </w:r>
      <w:r w:rsidR="003F6B20" w:rsidRPr="00103289">
        <w:rPr>
          <w:rFonts w:ascii="Times New Roman" w:hAnsi="Times New Roman"/>
        </w:rPr>
        <w:t xml:space="preserve">- </w:t>
      </w:r>
      <w:r w:rsidRPr="00103289">
        <w:rPr>
          <w:rFonts w:ascii="Times New Roman" w:hAnsi="Times New Roman"/>
        </w:rPr>
        <w:t xml:space="preserve">Coltrane, Mingus, Brubeck, Silver, Ellington, Monk </w:t>
      </w:r>
      <w:r w:rsidR="00FB0CD0" w:rsidRPr="00103289">
        <w:rPr>
          <w:rFonts w:ascii="Times New Roman" w:hAnsi="Times New Roman"/>
        </w:rPr>
        <w:t xml:space="preserve">(Jazz) </w:t>
      </w:r>
    </w:p>
    <w:p w14:paraId="73B32AC5" w14:textId="0213D2C3" w:rsidR="001E1DCB" w:rsidRPr="00103289" w:rsidRDefault="001E1DC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Jazz </w:t>
      </w:r>
      <w:r w:rsidR="007C778D" w:rsidRPr="00103289">
        <w:rPr>
          <w:rFonts w:ascii="Times New Roman" w:hAnsi="Times New Roman"/>
        </w:rPr>
        <w:t>Café –</w:t>
      </w:r>
      <w:r w:rsidR="007C778D" w:rsidRPr="00103289">
        <w:rPr>
          <w:rFonts w:ascii="Times New Roman" w:hAnsi="Times New Roman"/>
          <w:u w:val="single"/>
        </w:rPr>
        <w:t xml:space="preserve"> For Lovers’</w:t>
      </w:r>
      <w:r w:rsidR="00FB6732" w:rsidRPr="00103289">
        <w:rPr>
          <w:rFonts w:ascii="Times New Roman" w:hAnsi="Times New Roman"/>
        </w:rPr>
        <w:t xml:space="preserve"> (Jazz)</w:t>
      </w:r>
    </w:p>
    <w:p w14:paraId="3B7CC4B3" w14:textId="77777777" w:rsidR="004C1AE4" w:rsidRPr="00103289" w:rsidRDefault="004C1AE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Jazz Café – </w:t>
      </w:r>
      <w:r w:rsidRPr="00103289">
        <w:rPr>
          <w:rFonts w:ascii="Times New Roman" w:hAnsi="Times New Roman"/>
          <w:u w:val="single"/>
        </w:rPr>
        <w:t>Latin</w:t>
      </w:r>
      <w:r w:rsidRPr="00103289">
        <w:rPr>
          <w:rFonts w:ascii="Times New Roman" w:hAnsi="Times New Roman"/>
        </w:rPr>
        <w:t xml:space="preserve"> </w:t>
      </w:r>
      <w:r w:rsidR="00A47ADC" w:rsidRPr="00103289">
        <w:rPr>
          <w:rFonts w:ascii="Times New Roman" w:hAnsi="Times New Roman"/>
        </w:rPr>
        <w:t>(Jazz)</w:t>
      </w:r>
    </w:p>
    <w:p w14:paraId="24E6A712" w14:textId="21B64FF9" w:rsidR="0055729E" w:rsidRPr="00103289" w:rsidRDefault="0055729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Jazz Café – </w:t>
      </w:r>
      <w:r w:rsidRPr="00103289">
        <w:rPr>
          <w:rFonts w:ascii="Times New Roman" w:hAnsi="Times New Roman"/>
          <w:u w:val="single"/>
        </w:rPr>
        <w:t>After Hours</w:t>
      </w:r>
      <w:r w:rsidRPr="00103289">
        <w:rPr>
          <w:rFonts w:ascii="Times New Roman" w:hAnsi="Times New Roman"/>
        </w:rPr>
        <w:t xml:space="preserve"> (Jazz)</w:t>
      </w:r>
    </w:p>
    <w:p w14:paraId="3C92C7B1" w14:textId="554A77E6" w:rsidR="00E40BC3" w:rsidRPr="00103289" w:rsidRDefault="00E40BC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Café – Standards</w:t>
      </w:r>
      <w:r w:rsidRPr="00103289">
        <w:rPr>
          <w:rFonts w:ascii="Times New Roman" w:hAnsi="Times New Roman"/>
        </w:rPr>
        <w:t xml:space="preserve"> (Jazz)</w:t>
      </w:r>
    </w:p>
    <w:p w14:paraId="6603A1C6" w14:textId="77777777" w:rsidR="009A78D6" w:rsidRPr="00103289" w:rsidRDefault="009A78D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Café – Timothy’s World Coffee</w:t>
      </w:r>
      <w:r w:rsidRPr="00103289">
        <w:rPr>
          <w:rFonts w:ascii="Times New Roman" w:hAnsi="Times New Roman"/>
        </w:rPr>
        <w:t xml:space="preserve"> </w:t>
      </w:r>
      <w:r w:rsidR="00BA7C45" w:rsidRPr="00103289">
        <w:rPr>
          <w:rFonts w:ascii="Times New Roman" w:hAnsi="Times New Roman"/>
        </w:rPr>
        <w:t>(Jazz)</w:t>
      </w:r>
      <w:r w:rsidR="00DC751E" w:rsidRPr="00103289">
        <w:rPr>
          <w:rFonts w:ascii="Times New Roman" w:hAnsi="Times New Roman"/>
        </w:rPr>
        <w:t xml:space="preserve"> (2 copies)</w:t>
      </w:r>
    </w:p>
    <w:p w14:paraId="346205EB" w14:textId="6F67AAF5" w:rsidR="006F5DDB" w:rsidRPr="00103289" w:rsidRDefault="006F5DD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1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2F89CBCF" w14:textId="77777777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2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545C89F5" w14:textId="77777777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3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7D2559F6" w14:textId="77777777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4 (Original Artists)</w:t>
      </w:r>
      <w:r w:rsidR="004421E7" w:rsidRPr="00103289">
        <w:rPr>
          <w:rFonts w:ascii="Times New Roman" w:hAnsi="Times New Roman"/>
        </w:rPr>
        <w:t xml:space="preserve"> (Jazz)</w:t>
      </w:r>
    </w:p>
    <w:p w14:paraId="1CF92A08" w14:textId="77777777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5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1DCE2B88" w14:textId="77777777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6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0968C3D8" w14:textId="01C04ED2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7 (Original Artists)</w:t>
      </w:r>
      <w:r w:rsidRPr="00103289">
        <w:rPr>
          <w:rFonts w:ascii="Times New Roman" w:hAnsi="Times New Roman"/>
        </w:rPr>
        <w:t xml:space="preserve"> </w:t>
      </w:r>
      <w:r w:rsidR="006061B3" w:rsidRPr="00103289">
        <w:rPr>
          <w:rFonts w:ascii="Times New Roman" w:hAnsi="Times New Roman"/>
        </w:rPr>
        <w:t>(CD #7 missing)</w:t>
      </w:r>
      <w:r w:rsidR="004421E7" w:rsidRPr="00103289">
        <w:rPr>
          <w:rFonts w:ascii="Times New Roman" w:hAnsi="Times New Roman"/>
        </w:rPr>
        <w:t xml:space="preserve"> </w:t>
      </w:r>
    </w:p>
    <w:p w14:paraId="132DFB3B" w14:textId="7D60B563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8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021B9107" w14:textId="0EA6EE45" w:rsidR="00DD5FD0" w:rsidRPr="00103289" w:rsidRDefault="00DD5FD0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Compact Jazz – The Sampler</w:t>
      </w:r>
      <w:r w:rsidRPr="00103289">
        <w:rPr>
          <w:rFonts w:ascii="Times New Roman" w:hAnsi="Times New Roman"/>
        </w:rPr>
        <w:t xml:space="preserve"> (Jazz) </w:t>
      </w:r>
    </w:p>
    <w:p w14:paraId="660BBE07" w14:textId="296842F5" w:rsidR="001B1BC3" w:rsidRPr="00103289" w:rsidRDefault="001B1BC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</w:t>
      </w:r>
      <w:r w:rsidRPr="00103289">
        <w:rPr>
          <w:rFonts w:ascii="Times New Roman" w:hAnsi="Times New Roman"/>
          <w:u w:val="single"/>
        </w:rPr>
        <w:t>Jazz Divas</w:t>
      </w:r>
      <w:r w:rsidRPr="00103289">
        <w:rPr>
          <w:rFonts w:ascii="Times New Roman" w:hAnsi="Times New Roman"/>
        </w:rPr>
        <w:t xml:space="preserve"> (3 CDs) (Jazz)</w:t>
      </w:r>
      <w:r w:rsidR="00C863C9" w:rsidRPr="00103289">
        <w:rPr>
          <w:rFonts w:ascii="Times New Roman" w:hAnsi="Times New Roman"/>
        </w:rPr>
        <w:t xml:space="preserve"> </w:t>
      </w:r>
    </w:p>
    <w:p w14:paraId="6B860A33" w14:textId="77777777" w:rsidR="00D168ED" w:rsidRPr="00103289" w:rsidRDefault="00D168E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For a Rainy Afternoon</w:t>
      </w:r>
      <w:r w:rsidRPr="00103289">
        <w:rPr>
          <w:rFonts w:ascii="Times New Roman" w:hAnsi="Times New Roman"/>
        </w:rPr>
        <w:t xml:space="preserve"> (Disc 1) (Jazz)</w:t>
      </w:r>
      <w:r w:rsidR="007C778D" w:rsidRPr="00103289">
        <w:rPr>
          <w:rFonts w:ascii="Times New Roman" w:hAnsi="Times New Roman"/>
        </w:rPr>
        <w:t xml:space="preserve"> </w:t>
      </w:r>
    </w:p>
    <w:p w14:paraId="104249CE" w14:textId="77777777" w:rsidR="00D168ED" w:rsidRPr="00103289" w:rsidRDefault="00D168E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For a Rainy Afternoon</w:t>
      </w:r>
      <w:r w:rsidRPr="00103289">
        <w:rPr>
          <w:rFonts w:ascii="Times New Roman" w:hAnsi="Times New Roman"/>
        </w:rPr>
        <w:t xml:space="preserve"> (Disc 2) (Jazz) </w:t>
      </w:r>
      <w:r w:rsidR="00F1711D" w:rsidRPr="00103289">
        <w:rPr>
          <w:rFonts w:ascii="Times New Roman" w:hAnsi="Times New Roman"/>
        </w:rPr>
        <w:t>(2 copies)</w:t>
      </w:r>
    </w:p>
    <w:p w14:paraId="5A16204D" w14:textId="4837A484" w:rsidR="002A2172" w:rsidRPr="00103289" w:rsidRDefault="002A217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Jazz </w:t>
      </w:r>
      <w:r w:rsidR="002428C9" w:rsidRPr="00103289">
        <w:rPr>
          <w:rFonts w:ascii="Times New Roman" w:hAnsi="Times New Roman"/>
          <w:u w:val="single"/>
        </w:rPr>
        <w:t>F</w:t>
      </w:r>
      <w:r w:rsidRPr="00103289">
        <w:rPr>
          <w:rFonts w:ascii="Times New Roman" w:hAnsi="Times New Roman"/>
          <w:u w:val="single"/>
        </w:rPr>
        <w:t>or the Evening</w:t>
      </w:r>
      <w:r w:rsidRPr="00103289">
        <w:rPr>
          <w:rFonts w:ascii="Times New Roman" w:hAnsi="Times New Roman"/>
        </w:rPr>
        <w:t xml:space="preserve"> </w:t>
      </w:r>
      <w:r w:rsidR="00E45F6A" w:rsidRPr="00103289">
        <w:rPr>
          <w:rFonts w:ascii="Times New Roman" w:hAnsi="Times New Roman"/>
        </w:rPr>
        <w:t>(Jazz)</w:t>
      </w:r>
    </w:p>
    <w:p w14:paraId="1DE21A38" w14:textId="77777777" w:rsidR="000A360D" w:rsidRPr="00103289" w:rsidRDefault="000A360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For When You’re Alone</w:t>
      </w:r>
      <w:r w:rsidRPr="00103289">
        <w:rPr>
          <w:rFonts w:ascii="Times New Roman" w:hAnsi="Times New Roman"/>
        </w:rPr>
        <w:t xml:space="preserve"> – (Disc 1)</w:t>
      </w:r>
      <w:r w:rsidR="007F2597" w:rsidRPr="00103289">
        <w:rPr>
          <w:rFonts w:ascii="Times New Roman" w:hAnsi="Times New Roman"/>
        </w:rPr>
        <w:t xml:space="preserve"> (Jazz)</w:t>
      </w:r>
    </w:p>
    <w:p w14:paraId="06148D92" w14:textId="77777777" w:rsidR="000A360D" w:rsidRPr="00103289" w:rsidRDefault="000A360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For When You’re Alone</w:t>
      </w:r>
      <w:r w:rsidRPr="00103289">
        <w:rPr>
          <w:rFonts w:ascii="Times New Roman" w:hAnsi="Times New Roman"/>
        </w:rPr>
        <w:t xml:space="preserve"> – (Disc 2)</w:t>
      </w:r>
      <w:r w:rsidR="007F2597" w:rsidRPr="00103289">
        <w:rPr>
          <w:rFonts w:ascii="Times New Roman" w:hAnsi="Times New Roman"/>
        </w:rPr>
        <w:t xml:space="preserve"> (Jazz)</w:t>
      </w:r>
    </w:p>
    <w:p w14:paraId="5D87C87E" w14:textId="316B230A" w:rsidR="00082975" w:rsidRPr="00103289" w:rsidRDefault="0008297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For When You’re Alone</w:t>
      </w:r>
      <w:r w:rsidRPr="00103289">
        <w:rPr>
          <w:rFonts w:ascii="Times New Roman" w:hAnsi="Times New Roman"/>
        </w:rPr>
        <w:t xml:space="preserve"> – (2 </w:t>
      </w:r>
      <w:r w:rsidR="002428C9" w:rsidRPr="00103289">
        <w:rPr>
          <w:rFonts w:ascii="Times New Roman" w:hAnsi="Times New Roman"/>
        </w:rPr>
        <w:t xml:space="preserve">CDs </w:t>
      </w:r>
      <w:r w:rsidRPr="00103289">
        <w:rPr>
          <w:rFonts w:ascii="Times New Roman" w:hAnsi="Times New Roman"/>
        </w:rPr>
        <w:t xml:space="preserve">Boxed Set) (Jazz) </w:t>
      </w:r>
    </w:p>
    <w:p w14:paraId="1135915E" w14:textId="26BB6B24" w:rsidR="00CE1147" w:rsidRPr="00103289" w:rsidRDefault="00CE114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Giants</w:t>
      </w:r>
      <w:r w:rsidRPr="00103289">
        <w:rPr>
          <w:rFonts w:ascii="Times New Roman" w:hAnsi="Times New Roman"/>
        </w:rPr>
        <w:t xml:space="preserve"> </w:t>
      </w:r>
      <w:r w:rsidR="007038EA" w:rsidRPr="00103289">
        <w:rPr>
          <w:rFonts w:ascii="Times New Roman" w:hAnsi="Times New Roman"/>
        </w:rPr>
        <w:t xml:space="preserve">(Jazz) </w:t>
      </w:r>
    </w:p>
    <w:p w14:paraId="3D237B4A" w14:textId="1FDD8B4B" w:rsidR="00BF782E" w:rsidRPr="00103289" w:rsidRDefault="00BF782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Hits. Vol. 3</w:t>
      </w:r>
      <w:r w:rsidRPr="00103289">
        <w:rPr>
          <w:rFonts w:ascii="Times New Roman" w:hAnsi="Times New Roman"/>
        </w:rPr>
        <w:t xml:space="preserve"> </w:t>
      </w:r>
      <w:r w:rsidR="005549B0" w:rsidRPr="00103289">
        <w:rPr>
          <w:rFonts w:ascii="Times New Roman" w:hAnsi="Times New Roman"/>
        </w:rPr>
        <w:t>(Jazz)</w:t>
      </w:r>
    </w:p>
    <w:p w14:paraId="153DA6D8" w14:textId="77777777" w:rsidR="006D4EDD" w:rsidRPr="00103289" w:rsidRDefault="006D4E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in the Blues</w:t>
      </w:r>
      <w:r w:rsidRPr="00103289">
        <w:rPr>
          <w:rFonts w:ascii="Times New Roman" w:hAnsi="Times New Roman"/>
        </w:rPr>
        <w:t xml:space="preserve"> </w:t>
      </w:r>
      <w:r w:rsidR="001A4477" w:rsidRPr="00103289">
        <w:rPr>
          <w:rFonts w:ascii="Times New Roman" w:hAnsi="Times New Roman"/>
        </w:rPr>
        <w:t>(2 CDs)</w:t>
      </w:r>
      <w:r w:rsidR="008A1080" w:rsidRPr="00103289">
        <w:rPr>
          <w:rFonts w:ascii="Times New Roman" w:hAnsi="Times New Roman"/>
        </w:rPr>
        <w:t xml:space="preserve"> (Blues)</w:t>
      </w:r>
    </w:p>
    <w:p w14:paraId="79366197" w14:textId="77777777" w:rsidR="00A161AE" w:rsidRPr="00103289" w:rsidRDefault="00A161A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Jazz:  </w:t>
      </w:r>
      <w:r w:rsidRPr="00103289">
        <w:rPr>
          <w:rFonts w:ascii="Times New Roman" w:hAnsi="Times New Roman"/>
          <w:u w:val="single"/>
        </w:rPr>
        <w:t>Jazz Like You’ve Never Heard It Before</w:t>
      </w:r>
      <w:r w:rsidRPr="00103289">
        <w:rPr>
          <w:rFonts w:ascii="Times New Roman" w:hAnsi="Times New Roman"/>
        </w:rPr>
        <w:t xml:space="preserve"> (Jazz)</w:t>
      </w:r>
    </w:p>
    <w:p w14:paraId="5E01B572" w14:textId="5D1E524C" w:rsidR="00C412B7" w:rsidRPr="00103289" w:rsidRDefault="00C412B7" w:rsidP="00C412B7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Jazz Masters </w:t>
      </w:r>
      <w:r w:rsidR="00F1747E" w:rsidRPr="00103289">
        <w:rPr>
          <w:rFonts w:ascii="Times New Roman" w:hAnsi="Times New Roman"/>
          <w:u w:val="single"/>
        </w:rPr>
        <w:t>#</w:t>
      </w:r>
      <w:r w:rsidRPr="00103289">
        <w:rPr>
          <w:rFonts w:ascii="Times New Roman" w:hAnsi="Times New Roman"/>
          <w:u w:val="single"/>
        </w:rPr>
        <w:t>20</w:t>
      </w:r>
      <w:r w:rsidR="00CF6860" w:rsidRPr="00103289">
        <w:rPr>
          <w:rFonts w:ascii="Times New Roman" w:hAnsi="Times New Roman"/>
          <w:u w:val="single"/>
        </w:rPr>
        <w:t xml:space="preserve"> (Verve)</w:t>
      </w:r>
      <w:r w:rsidRPr="00103289">
        <w:rPr>
          <w:rFonts w:ascii="Times New Roman" w:hAnsi="Times New Roman"/>
        </w:rPr>
        <w:t xml:space="preserve"> (Jazz) (2 copies) </w:t>
      </w:r>
    </w:p>
    <w:p w14:paraId="4009F3D3" w14:textId="1919CAF9" w:rsidR="006D754E" w:rsidRPr="00103289" w:rsidRDefault="006D754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Masters Verve Sampler (Limited Edition)</w:t>
      </w:r>
      <w:r w:rsidRPr="00103289">
        <w:rPr>
          <w:rFonts w:ascii="Times New Roman" w:hAnsi="Times New Roman"/>
        </w:rPr>
        <w:t xml:space="preserve"> </w:t>
      </w:r>
      <w:r w:rsidR="00EE2E0C" w:rsidRPr="00103289">
        <w:rPr>
          <w:rFonts w:ascii="Times New Roman" w:hAnsi="Times New Roman"/>
        </w:rPr>
        <w:t>(Jazz)</w:t>
      </w:r>
    </w:p>
    <w:p w14:paraId="74554123" w14:textId="514A5F47" w:rsidR="00B95C23" w:rsidRPr="00103289" w:rsidRDefault="00B95C2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Masters – The Vocalists</w:t>
      </w:r>
      <w:r w:rsidRPr="00103289">
        <w:rPr>
          <w:rFonts w:ascii="Times New Roman" w:hAnsi="Times New Roman"/>
        </w:rPr>
        <w:t xml:space="preserve"> </w:t>
      </w:r>
      <w:r w:rsidR="00EE2E0C" w:rsidRPr="00103289">
        <w:rPr>
          <w:rFonts w:ascii="Times New Roman" w:hAnsi="Times New Roman"/>
        </w:rPr>
        <w:t xml:space="preserve">(Jazz) </w:t>
      </w:r>
    </w:p>
    <w:p w14:paraId="364AD5BE" w14:textId="7A3592FF" w:rsidR="0071032F" w:rsidRPr="00103289" w:rsidRDefault="0071032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Moods – Jazz &amp; The Sunday Times</w:t>
      </w:r>
      <w:r w:rsidRPr="00103289">
        <w:rPr>
          <w:rFonts w:ascii="Times New Roman" w:hAnsi="Times New Roman"/>
        </w:rPr>
        <w:t xml:space="preserve"> </w:t>
      </w:r>
      <w:r w:rsidR="00C7077C" w:rsidRPr="00103289">
        <w:rPr>
          <w:rFonts w:ascii="Times New Roman" w:hAnsi="Times New Roman"/>
        </w:rPr>
        <w:t>(Jazz)</w:t>
      </w:r>
    </w:p>
    <w:p w14:paraId="6FF6A579" w14:textId="77777777" w:rsidR="000739C3" w:rsidRPr="00103289" w:rsidRDefault="000739C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Moods – Jazz At Love’s End</w:t>
      </w:r>
      <w:r w:rsidRPr="00103289">
        <w:rPr>
          <w:rFonts w:ascii="Times New Roman" w:hAnsi="Times New Roman"/>
        </w:rPr>
        <w:t xml:space="preserve"> </w:t>
      </w:r>
      <w:r w:rsidR="005D42E0" w:rsidRPr="00103289">
        <w:rPr>
          <w:rFonts w:ascii="Times New Roman" w:hAnsi="Times New Roman"/>
        </w:rPr>
        <w:t xml:space="preserve">(Jazz) </w:t>
      </w:r>
      <w:r w:rsidR="00A618EC" w:rsidRPr="00103289">
        <w:rPr>
          <w:rFonts w:ascii="Times New Roman" w:hAnsi="Times New Roman"/>
        </w:rPr>
        <w:t>(2 copies)</w:t>
      </w:r>
    </w:p>
    <w:p w14:paraId="64370FC9" w14:textId="77777777" w:rsidR="00E718DB" w:rsidRPr="00103289" w:rsidRDefault="00E718D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Moods – Jazz at the North Pole</w:t>
      </w:r>
      <w:r w:rsidR="006A18E9" w:rsidRPr="00103289">
        <w:rPr>
          <w:rFonts w:ascii="Times New Roman" w:hAnsi="Times New Roman"/>
        </w:rPr>
        <w:t xml:space="preserve"> (Jazz)</w:t>
      </w:r>
    </w:p>
    <w:p w14:paraId="2F65838A" w14:textId="6C871EC9" w:rsidR="00960132" w:rsidRPr="00103289" w:rsidRDefault="0096013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Jazz Piano Greats </w:t>
      </w:r>
      <w:r w:rsidR="007F2597" w:rsidRPr="00103289">
        <w:rPr>
          <w:rFonts w:ascii="Times New Roman" w:hAnsi="Times New Roman"/>
        </w:rPr>
        <w:t>(</w:t>
      </w:r>
      <w:r w:rsidR="00E9000D" w:rsidRPr="00103289">
        <w:rPr>
          <w:rFonts w:ascii="Times New Roman" w:hAnsi="Times New Roman"/>
        </w:rPr>
        <w:t>Instrumental</w:t>
      </w:r>
      <w:r w:rsidR="007F2597" w:rsidRPr="00103289">
        <w:rPr>
          <w:rFonts w:ascii="Times New Roman" w:hAnsi="Times New Roman"/>
        </w:rPr>
        <w:t>)</w:t>
      </w:r>
      <w:r w:rsidR="003466C2" w:rsidRPr="00103289">
        <w:rPr>
          <w:rFonts w:ascii="Times New Roman" w:hAnsi="Times New Roman"/>
        </w:rPr>
        <w:t xml:space="preserve"> (Jazz) </w:t>
      </w:r>
    </w:p>
    <w:p w14:paraId="37D6A2F2" w14:textId="0FCF0897" w:rsidR="00110E53" w:rsidRPr="00103289" w:rsidRDefault="00110E5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– Round Midnight – Saxophone</w:t>
      </w:r>
      <w:r w:rsidRPr="00103289">
        <w:rPr>
          <w:rFonts w:ascii="Times New Roman" w:hAnsi="Times New Roman"/>
        </w:rPr>
        <w:t xml:space="preserve"> (Jazz) </w:t>
      </w:r>
    </w:p>
    <w:p w14:paraId="6473FFBA" w14:textId="159AADA8" w:rsidR="00D027DA" w:rsidRPr="00103289" w:rsidRDefault="00D027D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Selection (The)</w:t>
      </w:r>
      <w:r w:rsidRPr="00103289">
        <w:rPr>
          <w:rFonts w:ascii="Times New Roman" w:hAnsi="Times New Roman"/>
        </w:rPr>
        <w:t xml:space="preserve"> (Jazz) </w:t>
      </w:r>
    </w:p>
    <w:p w14:paraId="51265E0F" w14:textId="31DE1E3F" w:rsidR="00C61B08" w:rsidRPr="00103289" w:rsidRDefault="00C61B0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Singing 2</w:t>
      </w:r>
      <w:r w:rsidRPr="00103289">
        <w:rPr>
          <w:rFonts w:ascii="Times New Roman" w:hAnsi="Times New Roman"/>
        </w:rPr>
        <w:t xml:space="preserve"> (The Jazz Vocal Collection) </w:t>
      </w:r>
      <w:r w:rsidR="00891243" w:rsidRPr="00103289">
        <w:rPr>
          <w:rFonts w:ascii="Times New Roman" w:hAnsi="Times New Roman"/>
        </w:rPr>
        <w:t xml:space="preserve">(Jazz) </w:t>
      </w:r>
    </w:p>
    <w:p w14:paraId="47F336F9" w14:textId="77777777" w:rsidR="005518E8" w:rsidRPr="00103289" w:rsidRDefault="002818C4" w:rsidP="005518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Underground – Live at Smalls</w:t>
      </w:r>
      <w:r w:rsidRPr="00103289">
        <w:rPr>
          <w:rFonts w:ascii="Times New Roman" w:hAnsi="Times New Roman"/>
        </w:rPr>
        <w:t xml:space="preserve"> </w:t>
      </w:r>
      <w:r w:rsidR="00DD7CE9" w:rsidRPr="00103289">
        <w:rPr>
          <w:rFonts w:ascii="Times New Roman" w:hAnsi="Times New Roman"/>
        </w:rPr>
        <w:t>(Jazz)</w:t>
      </w:r>
    </w:p>
    <w:p w14:paraId="5890B9E9" w14:textId="77777777" w:rsidR="009F67C6" w:rsidRPr="00103289" w:rsidRDefault="009F67C6" w:rsidP="005518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Vocalists hear &amp; now</w:t>
      </w:r>
      <w:r w:rsidRPr="00103289">
        <w:rPr>
          <w:rFonts w:ascii="Times New Roman" w:hAnsi="Times New Roman"/>
        </w:rPr>
        <w:t xml:space="preserve"> (2 CDs) (Jazz) </w:t>
      </w:r>
    </w:p>
    <w:p w14:paraId="4338F61D" w14:textId="77777777" w:rsidR="005518E8" w:rsidRPr="00103289" w:rsidRDefault="005518E8" w:rsidP="005518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November 1994</w:t>
      </w:r>
      <w:r w:rsidR="00981537" w:rsidRPr="00103289">
        <w:rPr>
          <w:rFonts w:ascii="Times New Roman" w:hAnsi="Times New Roman"/>
        </w:rPr>
        <w:t xml:space="preserve"> (Jazz)</w:t>
      </w:r>
    </w:p>
    <w:p w14:paraId="7B468189" w14:textId="77777777" w:rsidR="005518E8" w:rsidRPr="00103289" w:rsidRDefault="005518E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December 1994</w:t>
      </w:r>
      <w:r w:rsidR="00981537" w:rsidRPr="00103289">
        <w:rPr>
          <w:rFonts w:ascii="Times New Roman" w:hAnsi="Times New Roman"/>
        </w:rPr>
        <w:t xml:space="preserve"> (Jazz)</w:t>
      </w:r>
    </w:p>
    <w:p w14:paraId="5AE45E27" w14:textId="77777777" w:rsidR="005518E8" w:rsidRPr="00103289" w:rsidRDefault="005518E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="004A15D6" w:rsidRPr="00103289">
        <w:rPr>
          <w:rFonts w:ascii="Times New Roman" w:hAnsi="Times New Roman"/>
          <w:u w:val="single"/>
        </w:rPr>
        <w:t>JAZZIZ</w:t>
      </w:r>
      <w:r w:rsidR="004A15D6" w:rsidRPr="00103289">
        <w:rPr>
          <w:rFonts w:ascii="Times New Roman" w:hAnsi="Times New Roman"/>
        </w:rPr>
        <w:t xml:space="preserve"> Jazz on Disc – January 1995</w:t>
      </w:r>
      <w:r w:rsidR="00981537" w:rsidRPr="00103289">
        <w:rPr>
          <w:rFonts w:ascii="Times New Roman" w:hAnsi="Times New Roman"/>
        </w:rPr>
        <w:t xml:space="preserve"> (Jazz)</w:t>
      </w:r>
    </w:p>
    <w:p w14:paraId="05FCE1E7" w14:textId="77777777" w:rsidR="004A15D6" w:rsidRPr="00103289" w:rsidRDefault="004A15D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February 1995</w:t>
      </w:r>
      <w:r w:rsidR="00981537" w:rsidRPr="00103289">
        <w:rPr>
          <w:rFonts w:ascii="Times New Roman" w:hAnsi="Times New Roman"/>
        </w:rPr>
        <w:t xml:space="preserve"> (Jazz)</w:t>
      </w:r>
    </w:p>
    <w:p w14:paraId="51730554" w14:textId="77777777" w:rsidR="004A15D6" w:rsidRPr="00103289" w:rsidRDefault="004A15D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March 1995 </w:t>
      </w:r>
      <w:r w:rsidR="00981537" w:rsidRPr="00103289">
        <w:rPr>
          <w:rFonts w:ascii="Times New Roman" w:hAnsi="Times New Roman"/>
        </w:rPr>
        <w:t>(Jazz)</w:t>
      </w:r>
    </w:p>
    <w:p w14:paraId="44A03A03" w14:textId="77777777" w:rsidR="00F70887" w:rsidRPr="00103289" w:rsidRDefault="00F7088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April 1995</w:t>
      </w:r>
      <w:r w:rsidR="00981537" w:rsidRPr="00103289">
        <w:rPr>
          <w:rFonts w:ascii="Times New Roman" w:hAnsi="Times New Roman"/>
        </w:rPr>
        <w:t xml:space="preserve"> (Jazz)</w:t>
      </w:r>
    </w:p>
    <w:p w14:paraId="51DE5E67" w14:textId="77777777" w:rsidR="002D72EC" w:rsidRPr="00103289" w:rsidRDefault="002D72EC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JAZZIZ </w:t>
      </w:r>
      <w:r w:rsidRPr="00103289">
        <w:rPr>
          <w:rFonts w:ascii="Times New Roman" w:hAnsi="Times New Roman"/>
        </w:rPr>
        <w:t>Jazz on Disc – May 1995</w:t>
      </w:r>
      <w:r w:rsidR="00981537" w:rsidRPr="00103289">
        <w:rPr>
          <w:rFonts w:ascii="Times New Roman" w:hAnsi="Times New Roman"/>
        </w:rPr>
        <w:t xml:space="preserve"> (Jazz)</w:t>
      </w:r>
    </w:p>
    <w:p w14:paraId="5AD88309" w14:textId="77777777" w:rsidR="002D72EC" w:rsidRPr="00103289" w:rsidRDefault="002D72E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June 1995</w:t>
      </w:r>
      <w:r w:rsidR="00981537" w:rsidRPr="00103289">
        <w:rPr>
          <w:rFonts w:ascii="Times New Roman" w:hAnsi="Times New Roman"/>
        </w:rPr>
        <w:t xml:space="preserve"> (Jazz)</w:t>
      </w:r>
    </w:p>
    <w:p w14:paraId="3F27E682" w14:textId="77777777" w:rsidR="002D72EC" w:rsidRPr="00103289" w:rsidRDefault="00807D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</w:t>
      </w:r>
      <w:r w:rsidR="00A04145" w:rsidRPr="00103289">
        <w:rPr>
          <w:rFonts w:ascii="Times New Roman" w:hAnsi="Times New Roman"/>
        </w:rPr>
        <w:t>–</w:t>
      </w:r>
      <w:r w:rsidRPr="00103289">
        <w:rPr>
          <w:rFonts w:ascii="Times New Roman" w:hAnsi="Times New Roman"/>
        </w:rPr>
        <w:t xml:space="preserve"> July 1995</w:t>
      </w:r>
      <w:r w:rsidR="00981537" w:rsidRPr="00103289">
        <w:rPr>
          <w:rFonts w:ascii="Times New Roman" w:hAnsi="Times New Roman"/>
        </w:rPr>
        <w:t xml:space="preserve"> (Jazz)</w:t>
      </w:r>
    </w:p>
    <w:p w14:paraId="78C2D4D3" w14:textId="77777777" w:rsidR="00807DD0" w:rsidRPr="00103289" w:rsidRDefault="00807D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August 1995</w:t>
      </w:r>
      <w:r w:rsidR="00981537" w:rsidRPr="00103289">
        <w:rPr>
          <w:rFonts w:ascii="Times New Roman" w:hAnsi="Times New Roman"/>
        </w:rPr>
        <w:t xml:space="preserve"> (Jazz)</w:t>
      </w:r>
    </w:p>
    <w:p w14:paraId="656BAD6B" w14:textId="77777777" w:rsidR="00586C75" w:rsidRPr="00103289" w:rsidRDefault="00586C7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JAZZIZ </w:t>
      </w:r>
      <w:r w:rsidR="00A05366" w:rsidRPr="00103289">
        <w:rPr>
          <w:rFonts w:ascii="Times New Roman" w:hAnsi="Times New Roman"/>
        </w:rPr>
        <w:t xml:space="preserve">Jazz on Disc – September 1995 </w:t>
      </w:r>
      <w:r w:rsidR="00981537" w:rsidRPr="00103289">
        <w:rPr>
          <w:rFonts w:ascii="Times New Roman" w:hAnsi="Times New Roman"/>
        </w:rPr>
        <w:t>(Jazz)</w:t>
      </w:r>
    </w:p>
    <w:p w14:paraId="6EE8CAFE" w14:textId="77777777" w:rsidR="009D146F" w:rsidRPr="00103289" w:rsidRDefault="009D146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Ladies of Jazz</w:t>
      </w:r>
      <w:r w:rsidRPr="00103289">
        <w:rPr>
          <w:rFonts w:ascii="Times New Roman" w:hAnsi="Times New Roman"/>
        </w:rPr>
        <w:t xml:space="preserve"> (Disc 1)</w:t>
      </w:r>
      <w:r w:rsidR="005549B0" w:rsidRPr="00103289">
        <w:rPr>
          <w:rFonts w:ascii="Times New Roman" w:hAnsi="Times New Roman"/>
        </w:rPr>
        <w:t xml:space="preserve"> (Jazz)</w:t>
      </w:r>
    </w:p>
    <w:p w14:paraId="73C06C67" w14:textId="77777777" w:rsidR="0013767D" w:rsidRPr="00103289" w:rsidRDefault="0013767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Ladies of Jazz</w:t>
      </w:r>
      <w:r w:rsidRPr="00103289">
        <w:rPr>
          <w:rFonts w:ascii="Times New Roman" w:hAnsi="Times New Roman"/>
        </w:rPr>
        <w:t xml:space="preserve"> (Disc 2) (Jazz)</w:t>
      </w:r>
    </w:p>
    <w:p w14:paraId="63AC5733" w14:textId="058A77A1" w:rsidR="009715A8" w:rsidRPr="00103289" w:rsidRDefault="009715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Latin Jazz – Bombay</w:t>
      </w:r>
      <w:r w:rsidRPr="00103289">
        <w:rPr>
          <w:rFonts w:ascii="Times New Roman" w:hAnsi="Times New Roman"/>
        </w:rPr>
        <w:t xml:space="preserve"> </w:t>
      </w:r>
      <w:r w:rsidR="00D37D95" w:rsidRPr="00103289">
        <w:rPr>
          <w:rFonts w:ascii="Times New Roman" w:hAnsi="Times New Roman"/>
        </w:rPr>
        <w:t>(Latin)</w:t>
      </w:r>
    </w:p>
    <w:p w14:paraId="2B808AE7" w14:textId="10986D69" w:rsidR="009867EE" w:rsidRPr="00103289" w:rsidRDefault="009867E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Masters of Jazz</w:t>
      </w:r>
      <w:r w:rsidRPr="00103289">
        <w:rPr>
          <w:rFonts w:ascii="Times New Roman" w:hAnsi="Times New Roman"/>
        </w:rPr>
        <w:t xml:space="preserve"> </w:t>
      </w:r>
    </w:p>
    <w:p w14:paraId="380BAE9E" w14:textId="574FCD37" w:rsidR="00E235BB" w:rsidRPr="00103289" w:rsidRDefault="00E235B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Men of Jazz – Cal</w:t>
      </w:r>
      <w:r w:rsidR="009D70BE" w:rsidRPr="00103289">
        <w:rPr>
          <w:rFonts w:ascii="Times New Roman" w:hAnsi="Times New Roman"/>
          <w:u w:val="single"/>
        </w:rPr>
        <w:t>e</w:t>
      </w:r>
      <w:r w:rsidRPr="00103289">
        <w:rPr>
          <w:rFonts w:ascii="Times New Roman" w:hAnsi="Times New Roman"/>
          <w:u w:val="single"/>
        </w:rPr>
        <w:t>donia</w:t>
      </w:r>
      <w:r w:rsidRPr="00103289">
        <w:rPr>
          <w:rFonts w:ascii="Times New Roman" w:hAnsi="Times New Roman"/>
        </w:rPr>
        <w:t xml:space="preserve"> (Jazz)</w:t>
      </w:r>
    </w:p>
    <w:p w14:paraId="3336BF56" w14:textId="77777777" w:rsidR="008D7131" w:rsidRPr="00103289" w:rsidRDefault="008D713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Men of JAZZ</w:t>
      </w:r>
      <w:r w:rsidRPr="00103289">
        <w:rPr>
          <w:rFonts w:ascii="Times New Roman" w:hAnsi="Times New Roman"/>
        </w:rPr>
        <w:t xml:space="preserve"> (3 CDs)</w:t>
      </w:r>
      <w:r w:rsidR="00B66E92" w:rsidRPr="00103289">
        <w:rPr>
          <w:rFonts w:ascii="Times New Roman" w:hAnsi="Times New Roman"/>
        </w:rPr>
        <w:t xml:space="preserve"> (Jazz)</w:t>
      </w:r>
    </w:p>
    <w:p w14:paraId="34A23243" w14:textId="5E579A05" w:rsidR="003A4FF0" w:rsidRPr="00103289" w:rsidRDefault="003A4FF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NAKED JAZZ TAKES OFF</w:t>
      </w:r>
      <w:r w:rsidRPr="00103289">
        <w:rPr>
          <w:rFonts w:ascii="Times New Roman" w:hAnsi="Times New Roman"/>
        </w:rPr>
        <w:t xml:space="preserve"> </w:t>
      </w:r>
      <w:r w:rsidR="00A538FE" w:rsidRPr="00103289">
        <w:rPr>
          <w:rFonts w:ascii="Times New Roman" w:hAnsi="Times New Roman"/>
        </w:rPr>
        <w:t xml:space="preserve">(Jazz) </w:t>
      </w:r>
    </w:p>
    <w:p w14:paraId="3990CE11" w14:textId="5A5D0B57" w:rsidR="008F32D2" w:rsidRPr="00103289" w:rsidRDefault="008F32D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Original Jazz Classics</w:t>
      </w:r>
      <w:r w:rsidRPr="00103289">
        <w:rPr>
          <w:rFonts w:ascii="Times New Roman" w:hAnsi="Times New Roman"/>
        </w:rPr>
        <w:t xml:space="preserve"> – CD Warehouse </w:t>
      </w:r>
      <w:r w:rsidR="00BB0ED2" w:rsidRPr="00103289">
        <w:rPr>
          <w:rFonts w:ascii="Times New Roman" w:hAnsi="Times New Roman"/>
        </w:rPr>
        <w:t xml:space="preserve">(Jazz) </w:t>
      </w:r>
    </w:p>
    <w:p w14:paraId="56571B36" w14:textId="79C94609" w:rsidR="001674EC" w:rsidRPr="00103289" w:rsidRDefault="001674E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Priceless Jazz Collection – Sampler</w:t>
      </w:r>
      <w:r w:rsidRPr="00103289">
        <w:rPr>
          <w:rFonts w:ascii="Times New Roman" w:hAnsi="Times New Roman"/>
        </w:rPr>
        <w:t xml:space="preserve"> </w:t>
      </w:r>
      <w:r w:rsidR="00D341B6" w:rsidRPr="00103289">
        <w:rPr>
          <w:rFonts w:ascii="Times New Roman" w:hAnsi="Times New Roman"/>
        </w:rPr>
        <w:t xml:space="preserve">(Jazz) </w:t>
      </w:r>
    </w:p>
    <w:p w14:paraId="0AE242F4" w14:textId="04AAE90E" w:rsidR="00BB4C08" w:rsidRPr="00103289" w:rsidRDefault="00BB4C08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Summer Jazz</w:t>
      </w:r>
      <w:r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  <w:u w:val="single"/>
        </w:rPr>
        <w:t xml:space="preserve"> </w:t>
      </w:r>
    </w:p>
    <w:p w14:paraId="66BBBFB4" w14:textId="3C906793" w:rsidR="003101FF" w:rsidRPr="00103289" w:rsidRDefault="003101F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The Art of Jazz – SAXAPHONE</w:t>
      </w:r>
      <w:r w:rsidRPr="00103289">
        <w:rPr>
          <w:rFonts w:ascii="Times New Roman" w:hAnsi="Times New Roman"/>
        </w:rPr>
        <w:t xml:space="preserve"> </w:t>
      </w:r>
      <w:r w:rsidR="000D433F" w:rsidRPr="00103289">
        <w:rPr>
          <w:rFonts w:ascii="Times New Roman" w:hAnsi="Times New Roman"/>
        </w:rPr>
        <w:t>(Jazz)</w:t>
      </w:r>
    </w:p>
    <w:p w14:paraId="4BB65B78" w14:textId="77777777" w:rsidR="008F4D75" w:rsidRPr="00103289" w:rsidRDefault="008F4D7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="00534ED2" w:rsidRPr="00103289">
        <w:rPr>
          <w:rFonts w:ascii="Times New Roman" w:hAnsi="Times New Roman"/>
          <w:u w:val="single"/>
        </w:rPr>
        <w:t>The R</w:t>
      </w:r>
      <w:r w:rsidRPr="00103289">
        <w:rPr>
          <w:rFonts w:ascii="Times New Roman" w:hAnsi="Times New Roman"/>
          <w:u w:val="single"/>
        </w:rPr>
        <w:t>o</w:t>
      </w:r>
      <w:r w:rsidR="00534ED2" w:rsidRPr="00103289">
        <w:rPr>
          <w:rFonts w:ascii="Times New Roman" w:hAnsi="Times New Roman"/>
          <w:u w:val="single"/>
        </w:rPr>
        <w:t>ots of S</w:t>
      </w:r>
      <w:r w:rsidRPr="00103289">
        <w:rPr>
          <w:rFonts w:ascii="Times New Roman" w:hAnsi="Times New Roman"/>
          <w:u w:val="single"/>
        </w:rPr>
        <w:t>wing N’ Jive – Jersey Bounce</w:t>
      </w:r>
      <w:r w:rsidR="00EF415C" w:rsidRPr="00103289">
        <w:rPr>
          <w:rFonts w:ascii="Times New Roman" w:hAnsi="Times New Roman"/>
        </w:rPr>
        <w:t xml:space="preserve"> </w:t>
      </w:r>
      <w:r w:rsidR="00166895" w:rsidRPr="00103289">
        <w:rPr>
          <w:rFonts w:ascii="Times New Roman" w:hAnsi="Times New Roman"/>
        </w:rPr>
        <w:t>(Jazz)</w:t>
      </w:r>
    </w:p>
    <w:p w14:paraId="4D984F14" w14:textId="0152F447" w:rsidR="001F16BD" w:rsidRPr="00103289" w:rsidRDefault="001F16B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Savoy Jazz Sampler</w:t>
      </w:r>
      <w:r w:rsidRPr="00103289">
        <w:rPr>
          <w:rFonts w:ascii="Times New Roman" w:hAnsi="Times New Roman"/>
        </w:rPr>
        <w:t xml:space="preserve"> </w:t>
      </w:r>
    </w:p>
    <w:p w14:paraId="2DDFE6D5" w14:textId="5FEA355C" w:rsidR="009F67C6" w:rsidRPr="00103289" w:rsidRDefault="009F67C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Verve 50</w:t>
      </w:r>
      <w:r w:rsidRPr="00103289">
        <w:rPr>
          <w:rFonts w:ascii="Times New Roman" w:hAnsi="Times New Roman"/>
          <w:u w:val="single"/>
          <w:vertAlign w:val="superscript"/>
        </w:rPr>
        <w:t>th</w:t>
      </w:r>
      <w:r w:rsidRPr="00103289">
        <w:rPr>
          <w:rFonts w:ascii="Times New Roman" w:hAnsi="Times New Roman"/>
          <w:u w:val="single"/>
        </w:rPr>
        <w:t xml:space="preserve"> Anniversary</w:t>
      </w:r>
      <w:r w:rsidRPr="00103289">
        <w:rPr>
          <w:rFonts w:ascii="Times New Roman" w:hAnsi="Times New Roman"/>
        </w:rPr>
        <w:t xml:space="preserve"> (Jazz)</w:t>
      </w:r>
      <w:r w:rsidR="00503193" w:rsidRPr="00103289">
        <w:rPr>
          <w:rFonts w:ascii="Times New Roman" w:hAnsi="Times New Roman"/>
        </w:rPr>
        <w:t xml:space="preserve"> (2 copies) </w:t>
      </w:r>
    </w:p>
    <w:p w14:paraId="08E31788" w14:textId="1B867530" w:rsidR="009E64DD" w:rsidRPr="00103289" w:rsidRDefault="009E64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When </w:t>
      </w:r>
      <w:r w:rsidR="00A82726" w:rsidRPr="00103289">
        <w:rPr>
          <w:rFonts w:ascii="Times New Roman" w:hAnsi="Times New Roman"/>
          <w:u w:val="single"/>
        </w:rPr>
        <w:t>T</w:t>
      </w:r>
      <w:r w:rsidRPr="00103289">
        <w:rPr>
          <w:rFonts w:ascii="Times New Roman" w:hAnsi="Times New Roman"/>
          <w:u w:val="single"/>
        </w:rPr>
        <w:t>he Saints Go Marching In</w:t>
      </w:r>
      <w:r w:rsidRPr="00103289">
        <w:rPr>
          <w:rFonts w:ascii="Times New Roman" w:hAnsi="Times New Roman"/>
        </w:rPr>
        <w:t xml:space="preserve"> </w:t>
      </w:r>
      <w:r w:rsidR="00D43367" w:rsidRPr="00103289">
        <w:rPr>
          <w:rFonts w:ascii="Times New Roman" w:hAnsi="Times New Roman"/>
        </w:rPr>
        <w:t xml:space="preserve">(All-Time Jazz Greats) </w:t>
      </w:r>
      <w:r w:rsidRPr="00103289">
        <w:rPr>
          <w:rFonts w:ascii="Times New Roman" w:hAnsi="Times New Roman"/>
        </w:rPr>
        <w:t xml:space="preserve">(Jazz) </w:t>
      </w:r>
    </w:p>
    <w:p w14:paraId="0B0A7043" w14:textId="77777777" w:rsidR="00B25E11" w:rsidRPr="00103289" w:rsidRDefault="00B25E1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="00B90878" w:rsidRPr="00103289">
        <w:rPr>
          <w:rFonts w:ascii="Times New Roman" w:hAnsi="Times New Roman"/>
          <w:u w:val="single"/>
        </w:rPr>
        <w:t>Verve//Remixed2</w:t>
      </w:r>
      <w:r w:rsidR="00B90878" w:rsidRPr="00103289">
        <w:rPr>
          <w:rFonts w:ascii="Times New Roman" w:hAnsi="Times New Roman"/>
        </w:rPr>
        <w:t xml:space="preserve"> </w:t>
      </w:r>
      <w:r w:rsidR="00C61561" w:rsidRPr="00103289">
        <w:rPr>
          <w:rFonts w:ascii="Times New Roman" w:hAnsi="Times New Roman"/>
        </w:rPr>
        <w:t>(Jazz)</w:t>
      </w:r>
    </w:p>
    <w:p w14:paraId="2A816DA1" w14:textId="77777777" w:rsidR="00C73877" w:rsidRPr="00103289" w:rsidRDefault="00C7387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Very Best of Smooth Jazz (The) </w:t>
      </w:r>
      <w:r w:rsidRPr="00103289">
        <w:rPr>
          <w:rFonts w:ascii="Times New Roman" w:hAnsi="Times New Roman"/>
        </w:rPr>
        <w:t xml:space="preserve">(2 CDs) (Jazz) </w:t>
      </w:r>
    </w:p>
    <w:p w14:paraId="42578CEC" w14:textId="357B81E9" w:rsidR="00780806" w:rsidRPr="00103289" w:rsidRDefault="0078080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Kings of Swing (Instrumental)</w:t>
      </w:r>
    </w:p>
    <w:p w14:paraId="5E3396C4" w14:textId="061B8C71" w:rsidR="00C8189F" w:rsidRPr="00103289" w:rsidRDefault="00C8189F" w:rsidP="009B1EA2">
      <w:r w:rsidRPr="00103289">
        <w:rPr>
          <w:rFonts w:ascii="Times New Roman" w:hAnsi="Times New Roman"/>
        </w:rPr>
        <w:t xml:space="preserve">Kings of Swing (4 CDs) (Instrumental) </w:t>
      </w:r>
      <w:r w:rsidRPr="00103289">
        <w:t xml:space="preserve"> </w:t>
      </w:r>
    </w:p>
    <w:p w14:paraId="33C60A3F" w14:textId="77777777" w:rsidR="00115195" w:rsidRPr="00103289" w:rsidRDefault="0011519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LCBO:  </w:t>
      </w:r>
      <w:r w:rsidRPr="00103289">
        <w:rPr>
          <w:rFonts w:ascii="Times New Roman" w:hAnsi="Times New Roman"/>
          <w:u w:val="single"/>
        </w:rPr>
        <w:t>Spring Entertainment (Sounds of Smooth Jazz)</w:t>
      </w:r>
      <w:r w:rsidRPr="00103289">
        <w:rPr>
          <w:rFonts w:ascii="Times New Roman" w:hAnsi="Times New Roman"/>
        </w:rPr>
        <w:t xml:space="preserve"> (Jazz) </w:t>
      </w:r>
    </w:p>
    <w:p w14:paraId="4F83E036" w14:textId="77777777" w:rsidR="00D027DA" w:rsidRPr="00103289" w:rsidRDefault="00D027D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Motown Classics:  </w:t>
      </w:r>
      <w:r w:rsidRPr="00103289">
        <w:rPr>
          <w:rFonts w:ascii="Times New Roman" w:hAnsi="Times New Roman"/>
          <w:u w:val="single"/>
        </w:rPr>
        <w:t>Gold</w:t>
      </w:r>
      <w:r w:rsidRPr="00103289">
        <w:rPr>
          <w:rFonts w:ascii="Times New Roman" w:hAnsi="Times New Roman"/>
        </w:rPr>
        <w:t xml:space="preserve"> (Rock/Rhythm &amp; Blues) (2 CDs) </w:t>
      </w:r>
    </w:p>
    <w:p w14:paraId="113D62D8" w14:textId="77777777" w:rsidR="00773376" w:rsidRPr="00103289" w:rsidRDefault="0077337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Musicals:  </w:t>
      </w:r>
      <w:r w:rsidRPr="00103289">
        <w:rPr>
          <w:rFonts w:ascii="Times New Roman" w:hAnsi="Times New Roman"/>
          <w:u w:val="single"/>
        </w:rPr>
        <w:t>The Wonderful World of Musical</w:t>
      </w:r>
      <w:r w:rsidRPr="00103289">
        <w:rPr>
          <w:rFonts w:ascii="Times New Roman" w:hAnsi="Times New Roman"/>
        </w:rPr>
        <w:t xml:space="preserve"> (5 CDs) </w:t>
      </w:r>
      <w:r w:rsidR="0003398E" w:rsidRPr="00103289">
        <w:rPr>
          <w:rFonts w:ascii="Times New Roman" w:hAnsi="Times New Roman"/>
        </w:rPr>
        <w:t>(Shows &amp; Soundtracks)</w:t>
      </w:r>
    </w:p>
    <w:p w14:paraId="7B05A92B" w14:textId="77777777" w:rsidR="001025C2" w:rsidRPr="00103289" w:rsidRDefault="001025C2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  <w:u w:val="single"/>
        </w:rPr>
        <w:lastRenderedPageBreak/>
        <w:t>Narada</w:t>
      </w:r>
      <w:proofErr w:type="spellEnd"/>
      <w:r w:rsidRPr="00103289">
        <w:rPr>
          <w:rFonts w:ascii="Times New Roman" w:hAnsi="Times New Roman"/>
          <w:u w:val="single"/>
        </w:rPr>
        <w:t xml:space="preserve"> Collection 3</w:t>
      </w:r>
      <w:r w:rsidRPr="00103289">
        <w:rPr>
          <w:rFonts w:ascii="Times New Roman" w:hAnsi="Times New Roman"/>
        </w:rPr>
        <w:t xml:space="preserve"> </w:t>
      </w:r>
      <w:r w:rsidR="0003076E" w:rsidRPr="00103289">
        <w:rPr>
          <w:rFonts w:ascii="Times New Roman" w:hAnsi="Times New Roman"/>
        </w:rPr>
        <w:t>(Classical)</w:t>
      </w:r>
    </w:p>
    <w:p w14:paraId="2337D960" w14:textId="77777777" w:rsidR="009B1EA2" w:rsidRPr="00103289" w:rsidRDefault="009B1EA2" w:rsidP="009B1EA2">
      <w:pPr>
        <w:rPr>
          <w:rFonts w:ascii="Times New Roman" w:hAnsi="Times New Roman"/>
        </w:rPr>
      </w:pPr>
      <w:proofErr w:type="spellStart"/>
      <w:r w:rsidRPr="00103289">
        <w:rPr>
          <w:rFonts w:ascii="Times New Roman" w:hAnsi="Times New Roman"/>
        </w:rPr>
        <w:t>Narada</w:t>
      </w:r>
      <w:proofErr w:type="spellEnd"/>
      <w:r w:rsidRPr="00103289">
        <w:rPr>
          <w:rFonts w:ascii="Times New Roman" w:hAnsi="Times New Roman"/>
        </w:rPr>
        <w:t xml:space="preserve"> Equinox:  </w:t>
      </w:r>
      <w:r w:rsidRPr="00103289">
        <w:rPr>
          <w:rFonts w:ascii="Times New Roman" w:hAnsi="Times New Roman"/>
          <w:u w:val="single"/>
        </w:rPr>
        <w:t>Desert Vision</w:t>
      </w:r>
      <w:r w:rsidRPr="00103289">
        <w:rPr>
          <w:rFonts w:ascii="Times New Roman" w:hAnsi="Times New Roman"/>
        </w:rPr>
        <w:t xml:space="preserve"> </w:t>
      </w:r>
      <w:r w:rsidR="007F2597" w:rsidRPr="00103289">
        <w:rPr>
          <w:rFonts w:ascii="Times New Roman" w:hAnsi="Times New Roman"/>
        </w:rPr>
        <w:t>(Classical)</w:t>
      </w:r>
    </w:p>
    <w:p w14:paraId="309AEA01" w14:textId="77777777" w:rsidR="008B7E3B" w:rsidRPr="00103289" w:rsidRDefault="008B7E3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National Geographic:  </w:t>
      </w:r>
      <w:r w:rsidRPr="00103289">
        <w:rPr>
          <w:rFonts w:ascii="Times New Roman" w:hAnsi="Times New Roman"/>
          <w:u w:val="single"/>
        </w:rPr>
        <w:t>Destination Caribbean</w:t>
      </w:r>
      <w:r w:rsidRPr="00103289">
        <w:rPr>
          <w:rFonts w:ascii="Times New Roman" w:hAnsi="Times New Roman"/>
        </w:rPr>
        <w:t xml:space="preserve"> – Tropical Rhythms of an Island Paradise </w:t>
      </w:r>
      <w:r w:rsidR="007F35A2" w:rsidRPr="00103289">
        <w:rPr>
          <w:rFonts w:ascii="Times New Roman" w:hAnsi="Times New Roman"/>
        </w:rPr>
        <w:t>(Caribbean)</w:t>
      </w:r>
    </w:p>
    <w:p w14:paraId="420FEFB2" w14:textId="77777777" w:rsidR="00F23124" w:rsidRPr="00103289" w:rsidRDefault="00F2312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NOVUS/Windham Hill:  </w:t>
      </w:r>
      <w:r w:rsidRPr="00103289">
        <w:rPr>
          <w:rFonts w:ascii="Times New Roman" w:hAnsi="Times New Roman"/>
          <w:u w:val="single"/>
        </w:rPr>
        <w:t>1993 Jazz Sampler</w:t>
      </w:r>
      <w:r w:rsidRPr="00103289">
        <w:rPr>
          <w:rFonts w:ascii="Times New Roman" w:hAnsi="Times New Roman"/>
        </w:rPr>
        <w:t xml:space="preserve"> </w:t>
      </w:r>
      <w:r w:rsidR="0043556F" w:rsidRPr="00103289">
        <w:rPr>
          <w:rFonts w:ascii="Times New Roman" w:hAnsi="Times New Roman"/>
        </w:rPr>
        <w:t>(Jazz)</w:t>
      </w:r>
    </w:p>
    <w:p w14:paraId="786B5681" w14:textId="77777777" w:rsidR="00C605A9" w:rsidRPr="00103289" w:rsidRDefault="00C605A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Classic Songs in a Reggae Groove</w:t>
      </w:r>
      <w:r w:rsidRPr="00103289">
        <w:rPr>
          <w:rFonts w:ascii="Times New Roman" w:hAnsi="Times New Roman"/>
        </w:rPr>
        <w:t xml:space="preserve"> </w:t>
      </w:r>
      <w:r w:rsidR="00545DD6" w:rsidRPr="00103289">
        <w:rPr>
          <w:rFonts w:ascii="Times New Roman" w:hAnsi="Times New Roman"/>
        </w:rPr>
        <w:t xml:space="preserve">(Caribbean) </w:t>
      </w:r>
    </w:p>
    <w:p w14:paraId="48E280B5" w14:textId="77777777" w:rsidR="00624F67" w:rsidRPr="00103289" w:rsidRDefault="00624F6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Reggae Christmas</w:t>
      </w:r>
      <w:r w:rsidRPr="00103289">
        <w:rPr>
          <w:rFonts w:ascii="Times New Roman" w:hAnsi="Times New Roman"/>
        </w:rPr>
        <w:t xml:space="preserve"> (Caribbean) (2 CDs) </w:t>
      </w:r>
    </w:p>
    <w:p w14:paraId="347084AF" w14:textId="77777777" w:rsidR="002266A2" w:rsidRPr="00103289" w:rsidRDefault="002266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Reggae Gold 1998</w:t>
      </w:r>
      <w:r w:rsidRPr="00103289">
        <w:rPr>
          <w:rFonts w:ascii="Times New Roman" w:hAnsi="Times New Roman"/>
        </w:rPr>
        <w:t xml:space="preserve"> </w:t>
      </w:r>
      <w:r w:rsidR="0043556F" w:rsidRPr="00103289">
        <w:rPr>
          <w:rFonts w:ascii="Times New Roman" w:hAnsi="Times New Roman"/>
        </w:rPr>
        <w:t>(Caribbean)</w:t>
      </w:r>
    </w:p>
    <w:p w14:paraId="5B9EFAC0" w14:textId="7B626088" w:rsidR="009B1EA2" w:rsidRPr="00103289" w:rsidRDefault="00182D6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Reggae King</w:t>
      </w:r>
      <w:r w:rsidRPr="00103289">
        <w:rPr>
          <w:rFonts w:ascii="Times New Roman" w:hAnsi="Times New Roman"/>
        </w:rPr>
        <w:t xml:space="preserve"> (</w:t>
      </w:r>
      <w:r w:rsidR="00754D83" w:rsidRPr="00103289">
        <w:rPr>
          <w:rFonts w:ascii="Times New Roman" w:hAnsi="Times New Roman"/>
        </w:rPr>
        <w:t>***</w:t>
      </w:r>
      <w:r w:rsidRPr="00103289">
        <w:rPr>
          <w:rFonts w:ascii="Times New Roman" w:hAnsi="Times New Roman"/>
        </w:rPr>
        <w:t>defective; skipping @ No. 15)</w:t>
      </w:r>
      <w:r w:rsidR="00913E86" w:rsidRPr="00103289">
        <w:rPr>
          <w:rFonts w:ascii="Times New Roman" w:hAnsi="Times New Roman"/>
        </w:rPr>
        <w:t xml:space="preserve"> (Caribbean)</w:t>
      </w:r>
    </w:p>
    <w:p w14:paraId="7D067508" w14:textId="77777777" w:rsidR="009362BC" w:rsidRPr="00103289" w:rsidRDefault="009362B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Reggae Non-Stop Dance Party</w:t>
      </w:r>
      <w:r w:rsidRPr="00103289">
        <w:rPr>
          <w:rFonts w:ascii="Times New Roman" w:hAnsi="Times New Roman"/>
        </w:rPr>
        <w:t xml:space="preserve"> (Caribbean)</w:t>
      </w:r>
      <w:r w:rsidR="00C55BD4" w:rsidRPr="00103289">
        <w:rPr>
          <w:rFonts w:ascii="Times New Roman" w:hAnsi="Times New Roman"/>
        </w:rPr>
        <w:t xml:space="preserve"> </w:t>
      </w:r>
    </w:p>
    <w:p w14:paraId="7BC4B993" w14:textId="77777777" w:rsidR="0090413E" w:rsidRPr="00103289" w:rsidRDefault="0090413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Serious Reggae Album (The)</w:t>
      </w:r>
      <w:r w:rsidRPr="00103289">
        <w:rPr>
          <w:rFonts w:ascii="Times New Roman" w:hAnsi="Times New Roman"/>
        </w:rPr>
        <w:t xml:space="preserve"> Vol. 1 </w:t>
      </w:r>
      <w:r w:rsidR="008E5AFE" w:rsidRPr="00103289">
        <w:rPr>
          <w:rFonts w:ascii="Times New Roman" w:hAnsi="Times New Roman"/>
        </w:rPr>
        <w:t xml:space="preserve">(Caribbean) </w:t>
      </w:r>
      <w:r w:rsidRPr="00103289">
        <w:rPr>
          <w:rFonts w:ascii="Times New Roman" w:hAnsi="Times New Roman"/>
        </w:rPr>
        <w:t>(2 CDs)</w:t>
      </w:r>
    </w:p>
    <w:p w14:paraId="45103E67" w14:textId="77777777" w:rsidR="0090413E" w:rsidRPr="00103289" w:rsidRDefault="0090413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Sunshine Reggae</w:t>
      </w:r>
      <w:r w:rsidRPr="00103289">
        <w:rPr>
          <w:rFonts w:ascii="Times New Roman" w:hAnsi="Times New Roman"/>
        </w:rPr>
        <w:t xml:space="preserve"> </w:t>
      </w:r>
      <w:r w:rsidR="008E5AFE" w:rsidRPr="00103289">
        <w:rPr>
          <w:rFonts w:ascii="Times New Roman" w:hAnsi="Times New Roman"/>
        </w:rPr>
        <w:t xml:space="preserve">(Caribbean) </w:t>
      </w:r>
    </w:p>
    <w:p w14:paraId="1B36D4F4" w14:textId="4D6BF5C3" w:rsidR="000A546C" w:rsidRPr="00103289" w:rsidRDefault="000A546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SIMPLY/SWING</w:t>
      </w:r>
      <w:r w:rsidRPr="00103289">
        <w:rPr>
          <w:rFonts w:ascii="Times New Roman" w:hAnsi="Times New Roman"/>
        </w:rPr>
        <w:t xml:space="preserve"> – 4 </w:t>
      </w:r>
      <w:r w:rsidR="00A82726" w:rsidRPr="00103289">
        <w:rPr>
          <w:rFonts w:ascii="Times New Roman" w:hAnsi="Times New Roman"/>
        </w:rPr>
        <w:t>CD</w:t>
      </w:r>
      <w:r w:rsidRPr="00103289">
        <w:rPr>
          <w:rFonts w:ascii="Times New Roman" w:hAnsi="Times New Roman"/>
        </w:rPr>
        <w:t>s of classic crooners and stylish divas (Disc 03) (Light Sounds)</w:t>
      </w:r>
    </w:p>
    <w:p w14:paraId="21945ED2" w14:textId="77777777" w:rsidR="00961961" w:rsidRPr="00103289" w:rsidRDefault="0096196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Sentimental Journey</w:t>
      </w:r>
      <w:r w:rsidRPr="00103289">
        <w:rPr>
          <w:rFonts w:ascii="Times New Roman" w:hAnsi="Times New Roman"/>
        </w:rPr>
        <w:t xml:space="preserve"> – Pop vocal Classics Vol. 3 (1950-1954) </w:t>
      </w:r>
      <w:r w:rsidR="00234545" w:rsidRPr="00103289">
        <w:rPr>
          <w:rFonts w:ascii="Times New Roman" w:hAnsi="Times New Roman"/>
        </w:rPr>
        <w:t>(Light Sounds)</w:t>
      </w:r>
    </w:p>
    <w:p w14:paraId="54067162" w14:textId="77777777" w:rsidR="008A1841" w:rsidRPr="00103289" w:rsidRDefault="008A184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Singer/Songwriter:  </w:t>
      </w:r>
      <w:r w:rsidRPr="00103289">
        <w:rPr>
          <w:rFonts w:ascii="Times New Roman" w:hAnsi="Times New Roman"/>
          <w:u w:val="single"/>
        </w:rPr>
        <w:t>The Ultimate Singer/Songwriter Collection</w:t>
      </w:r>
      <w:r w:rsidRPr="00103289">
        <w:rPr>
          <w:rFonts w:ascii="Times New Roman" w:hAnsi="Times New Roman"/>
        </w:rPr>
        <w:t xml:space="preserve"> </w:t>
      </w:r>
      <w:r w:rsidR="00074235" w:rsidRPr="00103289">
        <w:rPr>
          <w:rFonts w:ascii="Times New Roman" w:hAnsi="Times New Roman"/>
        </w:rPr>
        <w:t>(2 CDs)</w:t>
      </w:r>
      <w:r w:rsidR="005D0D88" w:rsidRPr="00103289">
        <w:rPr>
          <w:rFonts w:ascii="Times New Roman" w:hAnsi="Times New Roman"/>
        </w:rPr>
        <w:t xml:space="preserve"> </w:t>
      </w:r>
      <w:r w:rsidR="00936054" w:rsidRPr="00103289">
        <w:rPr>
          <w:rFonts w:ascii="Times New Roman" w:hAnsi="Times New Roman"/>
        </w:rPr>
        <w:t>(Rock/</w:t>
      </w:r>
      <w:r w:rsidR="005D0D88" w:rsidRPr="00103289">
        <w:rPr>
          <w:rFonts w:ascii="Times New Roman" w:hAnsi="Times New Roman"/>
        </w:rPr>
        <w:t>Rhythm &amp; Blues)</w:t>
      </w:r>
    </w:p>
    <w:p w14:paraId="1638A74D" w14:textId="77777777" w:rsidR="00E40BC3" w:rsidRPr="00103289" w:rsidRDefault="00E40BC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Some Enchanted Evening</w:t>
      </w:r>
      <w:r w:rsidRPr="00103289">
        <w:rPr>
          <w:rFonts w:ascii="Times New Roman" w:hAnsi="Times New Roman"/>
        </w:rPr>
        <w:t xml:space="preserve"> – Sophisticated Songs from the world’s greatest singers (Light Sounds)</w:t>
      </w:r>
    </w:p>
    <w:p w14:paraId="167701A1" w14:textId="77777777" w:rsidR="0020131E" w:rsidRPr="00103289" w:rsidRDefault="0020131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Songbirds</w:t>
      </w:r>
      <w:r w:rsidRPr="00103289">
        <w:rPr>
          <w:rFonts w:ascii="Times New Roman" w:hAnsi="Times New Roman"/>
        </w:rPr>
        <w:t xml:space="preserve"> – </w:t>
      </w:r>
      <w:r w:rsidR="005F1B2D" w:rsidRPr="00103289">
        <w:rPr>
          <w:rFonts w:ascii="Times New Roman" w:hAnsi="Times New Roman"/>
        </w:rPr>
        <w:t>t</w:t>
      </w:r>
      <w:r w:rsidRPr="00103289">
        <w:rPr>
          <w:rFonts w:ascii="Times New Roman" w:hAnsi="Times New Roman"/>
        </w:rPr>
        <w:t>he essential album</w:t>
      </w:r>
      <w:r w:rsidR="005F1B2D" w:rsidRPr="00103289">
        <w:rPr>
          <w:rFonts w:ascii="Times New Roman" w:hAnsi="Times New Roman"/>
        </w:rPr>
        <w:t xml:space="preserve"> (Light Sounds) (2 CDs)</w:t>
      </w:r>
    </w:p>
    <w:p w14:paraId="6E8629FE" w14:textId="77777777" w:rsidR="004A1C56" w:rsidRPr="00103289" w:rsidRDefault="004A1C5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Sun </w:t>
      </w:r>
      <w:proofErr w:type="spellStart"/>
      <w:r w:rsidRPr="00103289">
        <w:rPr>
          <w:rFonts w:ascii="Times New Roman" w:hAnsi="Times New Roman"/>
        </w:rPr>
        <w:t>Jammin</w:t>
      </w:r>
      <w:proofErr w:type="spellEnd"/>
      <w:r w:rsidRPr="00103289">
        <w:rPr>
          <w:rFonts w:ascii="Times New Roman" w:hAnsi="Times New Roman"/>
        </w:rPr>
        <w:t xml:space="preserve">’ – </w:t>
      </w:r>
      <w:r w:rsidRPr="00103289">
        <w:rPr>
          <w:rFonts w:ascii="Times New Roman" w:hAnsi="Times New Roman"/>
          <w:u w:val="single"/>
        </w:rPr>
        <w:t>18 Hot Hits</w:t>
      </w:r>
      <w:r w:rsidRPr="00103289">
        <w:rPr>
          <w:rFonts w:ascii="Times New Roman" w:hAnsi="Times New Roman"/>
        </w:rPr>
        <w:t xml:space="preserve"> </w:t>
      </w:r>
    </w:p>
    <w:p w14:paraId="2C05F16E" w14:textId="77777777" w:rsidR="00627E09" w:rsidRPr="00103289" w:rsidRDefault="00627E0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21 Swing Band – </w:t>
      </w:r>
      <w:r w:rsidRPr="00103289">
        <w:rPr>
          <w:rFonts w:ascii="Times New Roman" w:hAnsi="Times New Roman"/>
          <w:u w:val="single"/>
        </w:rPr>
        <w:t>All Time Greats</w:t>
      </w:r>
      <w:r w:rsidR="00A22F2C" w:rsidRPr="00103289">
        <w:rPr>
          <w:rFonts w:ascii="Times New Roman" w:hAnsi="Times New Roman"/>
        </w:rPr>
        <w:t xml:space="preserve"> (Instrumental)</w:t>
      </w:r>
    </w:p>
    <w:p w14:paraId="02BC94FF" w14:textId="77777777" w:rsidR="00A82726" w:rsidRPr="00103289" w:rsidRDefault="0020019D" w:rsidP="007D4E51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The Timeless Standards – Michael </w:t>
      </w:r>
      <w:proofErr w:type="spellStart"/>
      <w:r w:rsidRPr="00103289">
        <w:rPr>
          <w:rFonts w:ascii="Times New Roman" w:hAnsi="Times New Roman"/>
        </w:rPr>
        <w:t>Buble</w:t>
      </w:r>
      <w:proofErr w:type="spellEnd"/>
      <w:r w:rsidRPr="00103289">
        <w:rPr>
          <w:rFonts w:ascii="Times New Roman" w:hAnsi="Times New Roman"/>
        </w:rPr>
        <w:t xml:space="preserve">, Tony Bennett, Sheryl Crow, etc.) (Light </w:t>
      </w:r>
      <w:r w:rsidR="007D4E51" w:rsidRPr="00103289">
        <w:rPr>
          <w:rFonts w:ascii="Times New Roman" w:hAnsi="Times New Roman"/>
        </w:rPr>
        <w:t xml:space="preserve">Sounds) </w:t>
      </w:r>
    </w:p>
    <w:p w14:paraId="7B0BE20C" w14:textId="41C020F1" w:rsidR="00985914" w:rsidRPr="00103289" w:rsidRDefault="00985914" w:rsidP="007D4E51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Ultimate Singer/Songwriter Collection (The)</w:t>
      </w:r>
      <w:r w:rsidRPr="00103289">
        <w:rPr>
          <w:rFonts w:ascii="Times New Roman" w:hAnsi="Times New Roman"/>
        </w:rPr>
        <w:t xml:space="preserve"> </w:t>
      </w:r>
      <w:r w:rsidR="007D4E51" w:rsidRPr="00103289">
        <w:rPr>
          <w:rFonts w:ascii="Times New Roman" w:hAnsi="Times New Roman"/>
        </w:rPr>
        <w:t xml:space="preserve">(Rock/Rhythm &amp; Blues) </w:t>
      </w:r>
      <w:r w:rsidRPr="00103289">
        <w:rPr>
          <w:rFonts w:ascii="Times New Roman" w:hAnsi="Times New Roman"/>
        </w:rPr>
        <w:t>(2 CDs)</w:t>
      </w:r>
    </w:p>
    <w:p w14:paraId="11EBE571" w14:textId="77777777" w:rsidR="004605E6" w:rsidRPr="00103289" w:rsidRDefault="004F7174" w:rsidP="004605E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Verve:  </w:t>
      </w:r>
      <w:r w:rsidRPr="00103289">
        <w:rPr>
          <w:rFonts w:ascii="Times New Roman" w:hAnsi="Times New Roman"/>
          <w:u w:val="single"/>
        </w:rPr>
        <w:t>Have Yourself A Jazzy Little Christmas</w:t>
      </w:r>
      <w:r w:rsidRPr="00103289">
        <w:rPr>
          <w:rFonts w:ascii="Times New Roman" w:hAnsi="Times New Roman"/>
        </w:rPr>
        <w:t xml:space="preserve"> </w:t>
      </w:r>
      <w:r w:rsidR="000D5EE3" w:rsidRPr="00103289">
        <w:rPr>
          <w:rFonts w:ascii="Times New Roman" w:hAnsi="Times New Roman"/>
        </w:rPr>
        <w:t>(Jazz)</w:t>
      </w:r>
    </w:p>
    <w:p w14:paraId="21CDD5ED" w14:textId="77777777" w:rsidR="004605E6" w:rsidRPr="00103289" w:rsidRDefault="004605E6" w:rsidP="004605E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Vocal Groups &amp; Crooners of the 30’s (Deja</w:t>
      </w:r>
      <w:r w:rsidR="004F1E52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>vu Ret</w:t>
      </w:r>
      <w:r w:rsidR="005A733D" w:rsidRPr="00103289">
        <w:rPr>
          <w:rFonts w:ascii="Times New Roman" w:hAnsi="Times New Roman"/>
        </w:rPr>
        <w:t>r</w:t>
      </w:r>
      <w:r w:rsidRPr="00103289">
        <w:rPr>
          <w:rFonts w:ascii="Times New Roman" w:hAnsi="Times New Roman"/>
        </w:rPr>
        <w:t>o Gold Coll</w:t>
      </w:r>
      <w:r w:rsidR="005A733D" w:rsidRPr="00103289">
        <w:rPr>
          <w:rFonts w:ascii="Times New Roman" w:hAnsi="Times New Roman"/>
        </w:rPr>
        <w:t>e</w:t>
      </w:r>
      <w:r w:rsidRPr="00103289">
        <w:rPr>
          <w:rFonts w:ascii="Times New Roman" w:hAnsi="Times New Roman"/>
        </w:rPr>
        <w:t xml:space="preserve">ction) (2 CDs) </w:t>
      </w:r>
      <w:r w:rsidR="005A733D" w:rsidRPr="00103289">
        <w:rPr>
          <w:rFonts w:ascii="Times New Roman" w:hAnsi="Times New Roman"/>
        </w:rPr>
        <w:t>(Light Sounds)</w:t>
      </w:r>
    </w:p>
    <w:p w14:paraId="7094AF93" w14:textId="77777777" w:rsidR="0020131E" w:rsidRPr="00103289" w:rsidRDefault="0020131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When I Fall In Love</w:t>
      </w:r>
      <w:r w:rsidRPr="00103289">
        <w:rPr>
          <w:rFonts w:ascii="Times New Roman" w:hAnsi="Times New Roman"/>
        </w:rPr>
        <w:t xml:space="preserve"> – Late Night Ballads For Lovers </w:t>
      </w:r>
      <w:r w:rsidR="007F67CF" w:rsidRPr="00103289">
        <w:rPr>
          <w:rFonts w:ascii="Times New Roman" w:hAnsi="Times New Roman"/>
        </w:rPr>
        <w:t>(Light Sounds)</w:t>
      </w:r>
    </w:p>
    <w:p w14:paraId="13208960" w14:textId="77777777" w:rsidR="00A603D3" w:rsidRPr="00103289" w:rsidRDefault="00A603D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Whiskey </w:t>
      </w:r>
      <w:r w:rsidR="007A0697" w:rsidRPr="00103289">
        <w:rPr>
          <w:rFonts w:ascii="Times New Roman" w:hAnsi="Times New Roman"/>
        </w:rPr>
        <w:t>i</w:t>
      </w:r>
      <w:r w:rsidRPr="00103289">
        <w:rPr>
          <w:rFonts w:ascii="Times New Roman" w:hAnsi="Times New Roman"/>
        </w:rPr>
        <w:t xml:space="preserve">n the Jar – </w:t>
      </w:r>
      <w:r w:rsidRPr="00103289">
        <w:rPr>
          <w:rFonts w:ascii="Times New Roman" w:hAnsi="Times New Roman"/>
          <w:u w:val="single"/>
        </w:rPr>
        <w:t>Essential Irish Drinking Songs &amp; Sing</w:t>
      </w:r>
      <w:r w:rsidR="00D215DF" w:rsidRPr="00103289">
        <w:rPr>
          <w:rFonts w:ascii="Times New Roman" w:hAnsi="Times New Roman"/>
          <w:u w:val="single"/>
        </w:rPr>
        <w:t>-</w:t>
      </w:r>
      <w:r w:rsidRPr="00103289">
        <w:rPr>
          <w:rFonts w:ascii="Times New Roman" w:hAnsi="Times New Roman"/>
          <w:u w:val="single"/>
        </w:rPr>
        <w:t>Alongs</w:t>
      </w:r>
      <w:r w:rsidRPr="00103289">
        <w:rPr>
          <w:rFonts w:ascii="Times New Roman" w:hAnsi="Times New Roman"/>
        </w:rPr>
        <w:t xml:space="preserve"> </w:t>
      </w:r>
      <w:r w:rsidR="004770A7" w:rsidRPr="00103289">
        <w:rPr>
          <w:rFonts w:ascii="Times New Roman" w:hAnsi="Times New Roman"/>
        </w:rPr>
        <w:t>(Light Sounds)</w:t>
      </w:r>
    </w:p>
    <w:p w14:paraId="11E8B0C4" w14:textId="32A7C66B" w:rsidR="001A424C" w:rsidRPr="00103289" w:rsidRDefault="00943A2D">
      <w:pPr>
        <w:rPr>
          <w:rFonts w:ascii="Times New Roman" w:hAnsi="Times New Roman"/>
          <w:b/>
          <w:bCs/>
        </w:rPr>
      </w:pPr>
      <w:r w:rsidRPr="00103289">
        <w:rPr>
          <w:rFonts w:ascii="Times New Roman" w:hAnsi="Times New Roman"/>
        </w:rPr>
        <w:t xml:space="preserve"> </w:t>
      </w:r>
    </w:p>
    <w:sectPr w:rsidR="001A424C" w:rsidRPr="00103289" w:rsidSect="0066161D">
      <w:headerReference w:type="default" r:id="rId7"/>
      <w:pgSz w:w="12240" w:h="15840" w:code="1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290DF" w14:textId="77777777" w:rsidR="00C01C45" w:rsidRDefault="00C01C45" w:rsidP="0066161D">
      <w:r>
        <w:separator/>
      </w:r>
    </w:p>
  </w:endnote>
  <w:endnote w:type="continuationSeparator" w:id="0">
    <w:p w14:paraId="7F53AFC3" w14:textId="77777777" w:rsidR="00C01C45" w:rsidRDefault="00C01C45" w:rsidP="0066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:">
    <w:altName w:val="Cambria"/>
    <w:panose1 w:val="00000000000000000000"/>
    <w:charset w:val="00"/>
    <w:family w:val="roman"/>
    <w:notTrueType/>
    <w:pitch w:val="default"/>
  </w:font>
  <w:font w:name="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67E2" w14:textId="77777777" w:rsidR="00C01C45" w:rsidRDefault="00C01C45" w:rsidP="0066161D">
      <w:r>
        <w:separator/>
      </w:r>
    </w:p>
  </w:footnote>
  <w:footnote w:type="continuationSeparator" w:id="0">
    <w:p w14:paraId="090E3592" w14:textId="77777777" w:rsidR="00C01C45" w:rsidRDefault="00C01C45" w:rsidP="00661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61165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6A4A86" w14:textId="77777777" w:rsidR="00100A38" w:rsidRDefault="00100A3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- 12 -</w:t>
        </w:r>
        <w:r>
          <w:rPr>
            <w:noProof/>
          </w:rPr>
          <w:fldChar w:fldCharType="end"/>
        </w:r>
      </w:p>
    </w:sdtContent>
  </w:sdt>
  <w:p w14:paraId="5FB9D7A3" w14:textId="77777777" w:rsidR="00100A38" w:rsidRDefault="00100A38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">
    <w15:presenceInfo w15:providerId="None" w15:userId="Stev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EA2"/>
    <w:rsid w:val="0000133B"/>
    <w:rsid w:val="000019A7"/>
    <w:rsid w:val="000034DC"/>
    <w:rsid w:val="000036E0"/>
    <w:rsid w:val="0000425F"/>
    <w:rsid w:val="0000537D"/>
    <w:rsid w:val="00006F0C"/>
    <w:rsid w:val="00012811"/>
    <w:rsid w:val="000133CF"/>
    <w:rsid w:val="0001383E"/>
    <w:rsid w:val="00014426"/>
    <w:rsid w:val="0001538B"/>
    <w:rsid w:val="00015787"/>
    <w:rsid w:val="0001630A"/>
    <w:rsid w:val="00016845"/>
    <w:rsid w:val="00023CF4"/>
    <w:rsid w:val="00024E89"/>
    <w:rsid w:val="00027922"/>
    <w:rsid w:val="0003076E"/>
    <w:rsid w:val="0003398E"/>
    <w:rsid w:val="000345CF"/>
    <w:rsid w:val="000364D3"/>
    <w:rsid w:val="000375E4"/>
    <w:rsid w:val="00041108"/>
    <w:rsid w:val="00041B63"/>
    <w:rsid w:val="00042B55"/>
    <w:rsid w:val="000431EE"/>
    <w:rsid w:val="00043A4D"/>
    <w:rsid w:val="00045A38"/>
    <w:rsid w:val="0004716C"/>
    <w:rsid w:val="000479C7"/>
    <w:rsid w:val="00047D57"/>
    <w:rsid w:val="00047DB9"/>
    <w:rsid w:val="00054B9D"/>
    <w:rsid w:val="0005687E"/>
    <w:rsid w:val="00061AD9"/>
    <w:rsid w:val="000625FB"/>
    <w:rsid w:val="00070395"/>
    <w:rsid w:val="00071AC5"/>
    <w:rsid w:val="00071C32"/>
    <w:rsid w:val="00072566"/>
    <w:rsid w:val="000734BD"/>
    <w:rsid w:val="000739C3"/>
    <w:rsid w:val="00073B9D"/>
    <w:rsid w:val="00074235"/>
    <w:rsid w:val="00074B25"/>
    <w:rsid w:val="000753C8"/>
    <w:rsid w:val="000755EF"/>
    <w:rsid w:val="00075743"/>
    <w:rsid w:val="00075B82"/>
    <w:rsid w:val="0008218E"/>
    <w:rsid w:val="00082975"/>
    <w:rsid w:val="00085088"/>
    <w:rsid w:val="000870FE"/>
    <w:rsid w:val="000872A3"/>
    <w:rsid w:val="0008770F"/>
    <w:rsid w:val="00087A0A"/>
    <w:rsid w:val="00091CCF"/>
    <w:rsid w:val="000930DF"/>
    <w:rsid w:val="00094356"/>
    <w:rsid w:val="00094CA0"/>
    <w:rsid w:val="000A022E"/>
    <w:rsid w:val="000A0538"/>
    <w:rsid w:val="000A0C6D"/>
    <w:rsid w:val="000A1667"/>
    <w:rsid w:val="000A29A4"/>
    <w:rsid w:val="000A360D"/>
    <w:rsid w:val="000A3771"/>
    <w:rsid w:val="000A546C"/>
    <w:rsid w:val="000A6CFD"/>
    <w:rsid w:val="000A6F6F"/>
    <w:rsid w:val="000A7D0F"/>
    <w:rsid w:val="000B1EF5"/>
    <w:rsid w:val="000B3251"/>
    <w:rsid w:val="000B3E57"/>
    <w:rsid w:val="000B6610"/>
    <w:rsid w:val="000C1576"/>
    <w:rsid w:val="000C24E9"/>
    <w:rsid w:val="000C2E0C"/>
    <w:rsid w:val="000C4BDC"/>
    <w:rsid w:val="000D164B"/>
    <w:rsid w:val="000D3ABF"/>
    <w:rsid w:val="000D433F"/>
    <w:rsid w:val="000D5EB4"/>
    <w:rsid w:val="000D5EE3"/>
    <w:rsid w:val="000D73A5"/>
    <w:rsid w:val="000D73C2"/>
    <w:rsid w:val="000D7BB0"/>
    <w:rsid w:val="000E100C"/>
    <w:rsid w:val="000E33CF"/>
    <w:rsid w:val="000E4758"/>
    <w:rsid w:val="000E59AC"/>
    <w:rsid w:val="000E7F7C"/>
    <w:rsid w:val="000F17EA"/>
    <w:rsid w:val="000F19DA"/>
    <w:rsid w:val="000F3569"/>
    <w:rsid w:val="000F36FB"/>
    <w:rsid w:val="000F46DD"/>
    <w:rsid w:val="000F559E"/>
    <w:rsid w:val="000F66E0"/>
    <w:rsid w:val="000F6EB8"/>
    <w:rsid w:val="000F719E"/>
    <w:rsid w:val="000F7261"/>
    <w:rsid w:val="00100750"/>
    <w:rsid w:val="00100A38"/>
    <w:rsid w:val="00102291"/>
    <w:rsid w:val="001025C2"/>
    <w:rsid w:val="00103289"/>
    <w:rsid w:val="00103414"/>
    <w:rsid w:val="00103ABA"/>
    <w:rsid w:val="001054AF"/>
    <w:rsid w:val="00105E08"/>
    <w:rsid w:val="001063F2"/>
    <w:rsid w:val="00106CCA"/>
    <w:rsid w:val="00110E53"/>
    <w:rsid w:val="00112641"/>
    <w:rsid w:val="00112E7D"/>
    <w:rsid w:val="0011424C"/>
    <w:rsid w:val="00114DC0"/>
    <w:rsid w:val="00115195"/>
    <w:rsid w:val="001172EB"/>
    <w:rsid w:val="00120FA4"/>
    <w:rsid w:val="001226A9"/>
    <w:rsid w:val="001241C1"/>
    <w:rsid w:val="00125DB5"/>
    <w:rsid w:val="00126A02"/>
    <w:rsid w:val="00127477"/>
    <w:rsid w:val="0013181B"/>
    <w:rsid w:val="00131861"/>
    <w:rsid w:val="00131E07"/>
    <w:rsid w:val="001320B5"/>
    <w:rsid w:val="00132FF6"/>
    <w:rsid w:val="001335CC"/>
    <w:rsid w:val="00134327"/>
    <w:rsid w:val="0013587D"/>
    <w:rsid w:val="0013767D"/>
    <w:rsid w:val="0013787D"/>
    <w:rsid w:val="00137B99"/>
    <w:rsid w:val="00143FB0"/>
    <w:rsid w:val="0014611E"/>
    <w:rsid w:val="00156675"/>
    <w:rsid w:val="00156802"/>
    <w:rsid w:val="00160D82"/>
    <w:rsid w:val="00160DC1"/>
    <w:rsid w:val="00160EB7"/>
    <w:rsid w:val="00161666"/>
    <w:rsid w:val="00162508"/>
    <w:rsid w:val="001638A8"/>
    <w:rsid w:val="00164C7E"/>
    <w:rsid w:val="00166458"/>
    <w:rsid w:val="00166895"/>
    <w:rsid w:val="001674EC"/>
    <w:rsid w:val="00172838"/>
    <w:rsid w:val="00173651"/>
    <w:rsid w:val="0017488F"/>
    <w:rsid w:val="00175CD6"/>
    <w:rsid w:val="001771BC"/>
    <w:rsid w:val="00182158"/>
    <w:rsid w:val="00182D6F"/>
    <w:rsid w:val="00184040"/>
    <w:rsid w:val="0018424C"/>
    <w:rsid w:val="00185126"/>
    <w:rsid w:val="001872F9"/>
    <w:rsid w:val="00191330"/>
    <w:rsid w:val="0019350C"/>
    <w:rsid w:val="001941C5"/>
    <w:rsid w:val="00195273"/>
    <w:rsid w:val="00196C9B"/>
    <w:rsid w:val="00197920"/>
    <w:rsid w:val="001A10BC"/>
    <w:rsid w:val="001A2196"/>
    <w:rsid w:val="001A31C6"/>
    <w:rsid w:val="001A424C"/>
    <w:rsid w:val="001A4477"/>
    <w:rsid w:val="001A6D33"/>
    <w:rsid w:val="001A76BE"/>
    <w:rsid w:val="001B12C1"/>
    <w:rsid w:val="001B1BC3"/>
    <w:rsid w:val="001B2009"/>
    <w:rsid w:val="001B645B"/>
    <w:rsid w:val="001B658B"/>
    <w:rsid w:val="001B78E8"/>
    <w:rsid w:val="001C0B75"/>
    <w:rsid w:val="001C1078"/>
    <w:rsid w:val="001C139B"/>
    <w:rsid w:val="001C5B0C"/>
    <w:rsid w:val="001C5E7B"/>
    <w:rsid w:val="001C63B5"/>
    <w:rsid w:val="001D15B2"/>
    <w:rsid w:val="001D179B"/>
    <w:rsid w:val="001D17E5"/>
    <w:rsid w:val="001D1CCE"/>
    <w:rsid w:val="001D3598"/>
    <w:rsid w:val="001D4760"/>
    <w:rsid w:val="001E056B"/>
    <w:rsid w:val="001E05E9"/>
    <w:rsid w:val="001E08DD"/>
    <w:rsid w:val="001E1DCB"/>
    <w:rsid w:val="001E21FC"/>
    <w:rsid w:val="001E2627"/>
    <w:rsid w:val="001E2C9B"/>
    <w:rsid w:val="001E2E26"/>
    <w:rsid w:val="001E36A5"/>
    <w:rsid w:val="001E6859"/>
    <w:rsid w:val="001F055A"/>
    <w:rsid w:val="001F13ED"/>
    <w:rsid w:val="001F16BD"/>
    <w:rsid w:val="001F632D"/>
    <w:rsid w:val="001F6438"/>
    <w:rsid w:val="0020019D"/>
    <w:rsid w:val="002012E6"/>
    <w:rsid w:val="0020131E"/>
    <w:rsid w:val="00202589"/>
    <w:rsid w:val="00203DD3"/>
    <w:rsid w:val="00204B8B"/>
    <w:rsid w:val="002075A7"/>
    <w:rsid w:val="002076DD"/>
    <w:rsid w:val="002100B0"/>
    <w:rsid w:val="002113BC"/>
    <w:rsid w:val="002139C7"/>
    <w:rsid w:val="0021497C"/>
    <w:rsid w:val="00214DF2"/>
    <w:rsid w:val="002150DC"/>
    <w:rsid w:val="0021555E"/>
    <w:rsid w:val="00217400"/>
    <w:rsid w:val="0022011A"/>
    <w:rsid w:val="00220203"/>
    <w:rsid w:val="00220E21"/>
    <w:rsid w:val="00222969"/>
    <w:rsid w:val="00224162"/>
    <w:rsid w:val="002254D0"/>
    <w:rsid w:val="0022580D"/>
    <w:rsid w:val="002266A2"/>
    <w:rsid w:val="00230D68"/>
    <w:rsid w:val="0023147A"/>
    <w:rsid w:val="00231CDE"/>
    <w:rsid w:val="00232DC5"/>
    <w:rsid w:val="00233C41"/>
    <w:rsid w:val="00234545"/>
    <w:rsid w:val="00234846"/>
    <w:rsid w:val="00235C32"/>
    <w:rsid w:val="00236F04"/>
    <w:rsid w:val="00240071"/>
    <w:rsid w:val="00241576"/>
    <w:rsid w:val="00241A19"/>
    <w:rsid w:val="00242245"/>
    <w:rsid w:val="002428C9"/>
    <w:rsid w:val="00243B88"/>
    <w:rsid w:val="00244C3F"/>
    <w:rsid w:val="00244E65"/>
    <w:rsid w:val="00247D56"/>
    <w:rsid w:val="00252061"/>
    <w:rsid w:val="0025273C"/>
    <w:rsid w:val="00252A17"/>
    <w:rsid w:val="00253E2F"/>
    <w:rsid w:val="0025561D"/>
    <w:rsid w:val="00256703"/>
    <w:rsid w:val="0025738C"/>
    <w:rsid w:val="002610CC"/>
    <w:rsid w:val="00263821"/>
    <w:rsid w:val="00264CD0"/>
    <w:rsid w:val="00266432"/>
    <w:rsid w:val="00267022"/>
    <w:rsid w:val="00270AC6"/>
    <w:rsid w:val="0027159C"/>
    <w:rsid w:val="0027161B"/>
    <w:rsid w:val="002747EF"/>
    <w:rsid w:val="00274E22"/>
    <w:rsid w:val="0027711F"/>
    <w:rsid w:val="002818C4"/>
    <w:rsid w:val="0028194A"/>
    <w:rsid w:val="0028316A"/>
    <w:rsid w:val="002841EF"/>
    <w:rsid w:val="0028526D"/>
    <w:rsid w:val="00285A32"/>
    <w:rsid w:val="00286481"/>
    <w:rsid w:val="002922D0"/>
    <w:rsid w:val="00292707"/>
    <w:rsid w:val="00292D36"/>
    <w:rsid w:val="00294C35"/>
    <w:rsid w:val="002950CE"/>
    <w:rsid w:val="002A2172"/>
    <w:rsid w:val="002A2518"/>
    <w:rsid w:val="002A3538"/>
    <w:rsid w:val="002A4761"/>
    <w:rsid w:val="002A4EF6"/>
    <w:rsid w:val="002A55F3"/>
    <w:rsid w:val="002A5900"/>
    <w:rsid w:val="002A63AE"/>
    <w:rsid w:val="002A654F"/>
    <w:rsid w:val="002A7FF5"/>
    <w:rsid w:val="002B009D"/>
    <w:rsid w:val="002B1E28"/>
    <w:rsid w:val="002B30DC"/>
    <w:rsid w:val="002B576D"/>
    <w:rsid w:val="002C1446"/>
    <w:rsid w:val="002C17AA"/>
    <w:rsid w:val="002C1D09"/>
    <w:rsid w:val="002C2195"/>
    <w:rsid w:val="002C23FE"/>
    <w:rsid w:val="002C5E1C"/>
    <w:rsid w:val="002D0C02"/>
    <w:rsid w:val="002D18AB"/>
    <w:rsid w:val="002D1CA8"/>
    <w:rsid w:val="002D3318"/>
    <w:rsid w:val="002D4BA9"/>
    <w:rsid w:val="002D4BE7"/>
    <w:rsid w:val="002D4C5A"/>
    <w:rsid w:val="002D6673"/>
    <w:rsid w:val="002D66B3"/>
    <w:rsid w:val="002D72EC"/>
    <w:rsid w:val="002D7DB4"/>
    <w:rsid w:val="002E04F7"/>
    <w:rsid w:val="002E2D35"/>
    <w:rsid w:val="002E64ED"/>
    <w:rsid w:val="002E735A"/>
    <w:rsid w:val="002F03DF"/>
    <w:rsid w:val="002F37D4"/>
    <w:rsid w:val="002F665C"/>
    <w:rsid w:val="003004AC"/>
    <w:rsid w:val="0030065E"/>
    <w:rsid w:val="00303E28"/>
    <w:rsid w:val="003040FB"/>
    <w:rsid w:val="00304BF8"/>
    <w:rsid w:val="003050C5"/>
    <w:rsid w:val="00306AA3"/>
    <w:rsid w:val="00306EB5"/>
    <w:rsid w:val="00306F40"/>
    <w:rsid w:val="003101FF"/>
    <w:rsid w:val="00310668"/>
    <w:rsid w:val="003108F7"/>
    <w:rsid w:val="00312D0A"/>
    <w:rsid w:val="00314ADD"/>
    <w:rsid w:val="00315B59"/>
    <w:rsid w:val="003178A3"/>
    <w:rsid w:val="00320687"/>
    <w:rsid w:val="00320CF8"/>
    <w:rsid w:val="00321BE8"/>
    <w:rsid w:val="003239CB"/>
    <w:rsid w:val="003258FE"/>
    <w:rsid w:val="00325DEB"/>
    <w:rsid w:val="003319AF"/>
    <w:rsid w:val="003325AF"/>
    <w:rsid w:val="00333F88"/>
    <w:rsid w:val="00335E93"/>
    <w:rsid w:val="0033775D"/>
    <w:rsid w:val="0034088D"/>
    <w:rsid w:val="0034129C"/>
    <w:rsid w:val="00344399"/>
    <w:rsid w:val="003466C2"/>
    <w:rsid w:val="00350E40"/>
    <w:rsid w:val="00353862"/>
    <w:rsid w:val="003541FE"/>
    <w:rsid w:val="00354AB1"/>
    <w:rsid w:val="003563A8"/>
    <w:rsid w:val="00356EF1"/>
    <w:rsid w:val="00357159"/>
    <w:rsid w:val="0035759E"/>
    <w:rsid w:val="00361E0D"/>
    <w:rsid w:val="00361EEA"/>
    <w:rsid w:val="00361FAB"/>
    <w:rsid w:val="0036471D"/>
    <w:rsid w:val="003647D7"/>
    <w:rsid w:val="00367BA3"/>
    <w:rsid w:val="003743D7"/>
    <w:rsid w:val="003773D4"/>
    <w:rsid w:val="00380813"/>
    <w:rsid w:val="003817AD"/>
    <w:rsid w:val="0039100F"/>
    <w:rsid w:val="00391228"/>
    <w:rsid w:val="00392DBA"/>
    <w:rsid w:val="00395683"/>
    <w:rsid w:val="00396318"/>
    <w:rsid w:val="00396501"/>
    <w:rsid w:val="003A0153"/>
    <w:rsid w:val="003A0289"/>
    <w:rsid w:val="003A22C6"/>
    <w:rsid w:val="003A250C"/>
    <w:rsid w:val="003A26DB"/>
    <w:rsid w:val="003A3706"/>
    <w:rsid w:val="003A41C2"/>
    <w:rsid w:val="003A43BB"/>
    <w:rsid w:val="003A4DCF"/>
    <w:rsid w:val="003A4FF0"/>
    <w:rsid w:val="003B173B"/>
    <w:rsid w:val="003B45B0"/>
    <w:rsid w:val="003B4D13"/>
    <w:rsid w:val="003B5A10"/>
    <w:rsid w:val="003B6EBF"/>
    <w:rsid w:val="003C16DB"/>
    <w:rsid w:val="003C1EAA"/>
    <w:rsid w:val="003C4205"/>
    <w:rsid w:val="003C427E"/>
    <w:rsid w:val="003C5412"/>
    <w:rsid w:val="003C6FA8"/>
    <w:rsid w:val="003D1063"/>
    <w:rsid w:val="003D10E8"/>
    <w:rsid w:val="003D1138"/>
    <w:rsid w:val="003D2B67"/>
    <w:rsid w:val="003D4610"/>
    <w:rsid w:val="003D474F"/>
    <w:rsid w:val="003D6B7B"/>
    <w:rsid w:val="003E150C"/>
    <w:rsid w:val="003E4719"/>
    <w:rsid w:val="003E609C"/>
    <w:rsid w:val="003E6413"/>
    <w:rsid w:val="003F1D19"/>
    <w:rsid w:val="003F2EFF"/>
    <w:rsid w:val="003F4DB7"/>
    <w:rsid w:val="003F5D42"/>
    <w:rsid w:val="003F674A"/>
    <w:rsid w:val="003F6B20"/>
    <w:rsid w:val="003F7261"/>
    <w:rsid w:val="004005AC"/>
    <w:rsid w:val="0040099C"/>
    <w:rsid w:val="00400DD5"/>
    <w:rsid w:val="00403253"/>
    <w:rsid w:val="004033AC"/>
    <w:rsid w:val="00406C91"/>
    <w:rsid w:val="004115E2"/>
    <w:rsid w:val="00411616"/>
    <w:rsid w:val="00412762"/>
    <w:rsid w:val="00412DB3"/>
    <w:rsid w:val="0041419A"/>
    <w:rsid w:val="00416999"/>
    <w:rsid w:val="00416C52"/>
    <w:rsid w:val="00421ACD"/>
    <w:rsid w:val="00426266"/>
    <w:rsid w:val="00426C2E"/>
    <w:rsid w:val="00430CF2"/>
    <w:rsid w:val="0043556F"/>
    <w:rsid w:val="0043737F"/>
    <w:rsid w:val="00437653"/>
    <w:rsid w:val="004420EC"/>
    <w:rsid w:val="004421E7"/>
    <w:rsid w:val="0044319B"/>
    <w:rsid w:val="00444882"/>
    <w:rsid w:val="00444E2B"/>
    <w:rsid w:val="00446F79"/>
    <w:rsid w:val="00450BDC"/>
    <w:rsid w:val="00450E72"/>
    <w:rsid w:val="0045252C"/>
    <w:rsid w:val="00453D64"/>
    <w:rsid w:val="0045527A"/>
    <w:rsid w:val="00455D04"/>
    <w:rsid w:val="00455DA3"/>
    <w:rsid w:val="004564D5"/>
    <w:rsid w:val="004569B2"/>
    <w:rsid w:val="004605E6"/>
    <w:rsid w:val="0046080D"/>
    <w:rsid w:val="004619B8"/>
    <w:rsid w:val="00464393"/>
    <w:rsid w:val="0046545B"/>
    <w:rsid w:val="00466BE8"/>
    <w:rsid w:val="00467E2D"/>
    <w:rsid w:val="004736D4"/>
    <w:rsid w:val="00473F62"/>
    <w:rsid w:val="004751A8"/>
    <w:rsid w:val="0047669C"/>
    <w:rsid w:val="004770A7"/>
    <w:rsid w:val="004772C4"/>
    <w:rsid w:val="00477B5B"/>
    <w:rsid w:val="0048055A"/>
    <w:rsid w:val="004805D4"/>
    <w:rsid w:val="00480DBB"/>
    <w:rsid w:val="004813C0"/>
    <w:rsid w:val="00485A07"/>
    <w:rsid w:val="00486363"/>
    <w:rsid w:val="00486592"/>
    <w:rsid w:val="00487CC5"/>
    <w:rsid w:val="00492F17"/>
    <w:rsid w:val="00492FE2"/>
    <w:rsid w:val="0049379C"/>
    <w:rsid w:val="0049417C"/>
    <w:rsid w:val="004A077B"/>
    <w:rsid w:val="004A15D6"/>
    <w:rsid w:val="004A17AF"/>
    <w:rsid w:val="004A1C56"/>
    <w:rsid w:val="004A3CFE"/>
    <w:rsid w:val="004A50D1"/>
    <w:rsid w:val="004A5995"/>
    <w:rsid w:val="004A6F03"/>
    <w:rsid w:val="004A7CFF"/>
    <w:rsid w:val="004B0292"/>
    <w:rsid w:val="004B2BC4"/>
    <w:rsid w:val="004B6DD8"/>
    <w:rsid w:val="004B72B0"/>
    <w:rsid w:val="004B7BF3"/>
    <w:rsid w:val="004C0D7F"/>
    <w:rsid w:val="004C1AE4"/>
    <w:rsid w:val="004C44DA"/>
    <w:rsid w:val="004C7666"/>
    <w:rsid w:val="004D05D2"/>
    <w:rsid w:val="004D2BDD"/>
    <w:rsid w:val="004D5470"/>
    <w:rsid w:val="004D5E25"/>
    <w:rsid w:val="004D6017"/>
    <w:rsid w:val="004D61A0"/>
    <w:rsid w:val="004E0209"/>
    <w:rsid w:val="004E0DA9"/>
    <w:rsid w:val="004E1995"/>
    <w:rsid w:val="004E1F17"/>
    <w:rsid w:val="004E23F4"/>
    <w:rsid w:val="004E39D3"/>
    <w:rsid w:val="004E47E6"/>
    <w:rsid w:val="004E4D40"/>
    <w:rsid w:val="004E5EAF"/>
    <w:rsid w:val="004E7C80"/>
    <w:rsid w:val="004F1549"/>
    <w:rsid w:val="004F1B4F"/>
    <w:rsid w:val="004F1BA5"/>
    <w:rsid w:val="004F1E52"/>
    <w:rsid w:val="004F1F05"/>
    <w:rsid w:val="004F3201"/>
    <w:rsid w:val="004F5BAB"/>
    <w:rsid w:val="004F6075"/>
    <w:rsid w:val="004F7174"/>
    <w:rsid w:val="0050005B"/>
    <w:rsid w:val="005010A5"/>
    <w:rsid w:val="00501A5D"/>
    <w:rsid w:val="00503193"/>
    <w:rsid w:val="00503AD7"/>
    <w:rsid w:val="00505ACA"/>
    <w:rsid w:val="00510C2C"/>
    <w:rsid w:val="005161E4"/>
    <w:rsid w:val="00516AB1"/>
    <w:rsid w:val="00523395"/>
    <w:rsid w:val="00523805"/>
    <w:rsid w:val="005263BA"/>
    <w:rsid w:val="005266DA"/>
    <w:rsid w:val="00531502"/>
    <w:rsid w:val="00533C8D"/>
    <w:rsid w:val="00534A35"/>
    <w:rsid w:val="00534ED2"/>
    <w:rsid w:val="00535860"/>
    <w:rsid w:val="0053785C"/>
    <w:rsid w:val="00541B27"/>
    <w:rsid w:val="00542293"/>
    <w:rsid w:val="005457BA"/>
    <w:rsid w:val="00545DCF"/>
    <w:rsid w:val="00545DD6"/>
    <w:rsid w:val="00546B55"/>
    <w:rsid w:val="00546FAA"/>
    <w:rsid w:val="0054741D"/>
    <w:rsid w:val="005474AF"/>
    <w:rsid w:val="005518E8"/>
    <w:rsid w:val="00553540"/>
    <w:rsid w:val="005549B0"/>
    <w:rsid w:val="00554D06"/>
    <w:rsid w:val="005569D2"/>
    <w:rsid w:val="00556CE9"/>
    <w:rsid w:val="0055729E"/>
    <w:rsid w:val="00557B87"/>
    <w:rsid w:val="0056266F"/>
    <w:rsid w:val="00565162"/>
    <w:rsid w:val="00572D88"/>
    <w:rsid w:val="00574A2C"/>
    <w:rsid w:val="005773B1"/>
    <w:rsid w:val="00582F1F"/>
    <w:rsid w:val="0058584E"/>
    <w:rsid w:val="00585A33"/>
    <w:rsid w:val="00585CBC"/>
    <w:rsid w:val="00585D93"/>
    <w:rsid w:val="00586C75"/>
    <w:rsid w:val="00592896"/>
    <w:rsid w:val="00593D8A"/>
    <w:rsid w:val="00596062"/>
    <w:rsid w:val="00597E44"/>
    <w:rsid w:val="005A2346"/>
    <w:rsid w:val="005A4D5F"/>
    <w:rsid w:val="005A5087"/>
    <w:rsid w:val="005A558E"/>
    <w:rsid w:val="005A59E6"/>
    <w:rsid w:val="005A733D"/>
    <w:rsid w:val="005B3885"/>
    <w:rsid w:val="005B4331"/>
    <w:rsid w:val="005B526E"/>
    <w:rsid w:val="005B781F"/>
    <w:rsid w:val="005C00DF"/>
    <w:rsid w:val="005C4038"/>
    <w:rsid w:val="005C51C1"/>
    <w:rsid w:val="005C69B9"/>
    <w:rsid w:val="005D08D9"/>
    <w:rsid w:val="005D0ACB"/>
    <w:rsid w:val="005D0D88"/>
    <w:rsid w:val="005D3683"/>
    <w:rsid w:val="005D42E0"/>
    <w:rsid w:val="005D49FA"/>
    <w:rsid w:val="005D6D7D"/>
    <w:rsid w:val="005D76B5"/>
    <w:rsid w:val="005E2646"/>
    <w:rsid w:val="005E3478"/>
    <w:rsid w:val="005E5101"/>
    <w:rsid w:val="005E6F5F"/>
    <w:rsid w:val="005F0031"/>
    <w:rsid w:val="005F00D2"/>
    <w:rsid w:val="005F0932"/>
    <w:rsid w:val="005F1B2D"/>
    <w:rsid w:val="005F23EB"/>
    <w:rsid w:val="005F3541"/>
    <w:rsid w:val="005F51AA"/>
    <w:rsid w:val="005F5AAE"/>
    <w:rsid w:val="00602448"/>
    <w:rsid w:val="00602A3A"/>
    <w:rsid w:val="00602BA4"/>
    <w:rsid w:val="006031C6"/>
    <w:rsid w:val="006061B3"/>
    <w:rsid w:val="0060657C"/>
    <w:rsid w:val="00613F75"/>
    <w:rsid w:val="006141DA"/>
    <w:rsid w:val="00615F26"/>
    <w:rsid w:val="00617994"/>
    <w:rsid w:val="006214EB"/>
    <w:rsid w:val="00622B55"/>
    <w:rsid w:val="00623B85"/>
    <w:rsid w:val="00623F19"/>
    <w:rsid w:val="0062424C"/>
    <w:rsid w:val="00624F67"/>
    <w:rsid w:val="006272D3"/>
    <w:rsid w:val="00627E09"/>
    <w:rsid w:val="0063032B"/>
    <w:rsid w:val="00630557"/>
    <w:rsid w:val="0063174E"/>
    <w:rsid w:val="00631C88"/>
    <w:rsid w:val="00632178"/>
    <w:rsid w:val="0063224B"/>
    <w:rsid w:val="00632DB1"/>
    <w:rsid w:val="006335F4"/>
    <w:rsid w:val="0063647B"/>
    <w:rsid w:val="00644D50"/>
    <w:rsid w:val="00644FC5"/>
    <w:rsid w:val="00647105"/>
    <w:rsid w:val="006478CF"/>
    <w:rsid w:val="00647989"/>
    <w:rsid w:val="00654918"/>
    <w:rsid w:val="0066161D"/>
    <w:rsid w:val="0066197C"/>
    <w:rsid w:val="00662550"/>
    <w:rsid w:val="00666BE3"/>
    <w:rsid w:val="00667366"/>
    <w:rsid w:val="00670DE5"/>
    <w:rsid w:val="00670EA4"/>
    <w:rsid w:val="00673C5D"/>
    <w:rsid w:val="00674A29"/>
    <w:rsid w:val="00680005"/>
    <w:rsid w:val="00680264"/>
    <w:rsid w:val="00680D4A"/>
    <w:rsid w:val="006814EF"/>
    <w:rsid w:val="00681E1C"/>
    <w:rsid w:val="00683EFD"/>
    <w:rsid w:val="0068576F"/>
    <w:rsid w:val="00690277"/>
    <w:rsid w:val="00691390"/>
    <w:rsid w:val="00692352"/>
    <w:rsid w:val="00695348"/>
    <w:rsid w:val="006A18E9"/>
    <w:rsid w:val="006A1B77"/>
    <w:rsid w:val="006A2DBD"/>
    <w:rsid w:val="006A34E6"/>
    <w:rsid w:val="006A39EF"/>
    <w:rsid w:val="006A5CF4"/>
    <w:rsid w:val="006B1125"/>
    <w:rsid w:val="006B5418"/>
    <w:rsid w:val="006B5A30"/>
    <w:rsid w:val="006B75FB"/>
    <w:rsid w:val="006C043A"/>
    <w:rsid w:val="006C0F87"/>
    <w:rsid w:val="006C2754"/>
    <w:rsid w:val="006C5C9A"/>
    <w:rsid w:val="006C670B"/>
    <w:rsid w:val="006C79CA"/>
    <w:rsid w:val="006D0F41"/>
    <w:rsid w:val="006D10E7"/>
    <w:rsid w:val="006D14CE"/>
    <w:rsid w:val="006D16E6"/>
    <w:rsid w:val="006D2F3B"/>
    <w:rsid w:val="006D36D8"/>
    <w:rsid w:val="006D4D87"/>
    <w:rsid w:val="006D4EDD"/>
    <w:rsid w:val="006D6646"/>
    <w:rsid w:val="006D6707"/>
    <w:rsid w:val="006D754E"/>
    <w:rsid w:val="006D7602"/>
    <w:rsid w:val="006D7CFB"/>
    <w:rsid w:val="006E073F"/>
    <w:rsid w:val="006E0914"/>
    <w:rsid w:val="006E4797"/>
    <w:rsid w:val="006E4CCB"/>
    <w:rsid w:val="006E6A9E"/>
    <w:rsid w:val="006E79CB"/>
    <w:rsid w:val="006F123A"/>
    <w:rsid w:val="006F4A0B"/>
    <w:rsid w:val="006F5988"/>
    <w:rsid w:val="006F5CD1"/>
    <w:rsid w:val="006F5DDB"/>
    <w:rsid w:val="006F665B"/>
    <w:rsid w:val="006F6CEA"/>
    <w:rsid w:val="006F7AC0"/>
    <w:rsid w:val="007008BC"/>
    <w:rsid w:val="00702F08"/>
    <w:rsid w:val="00703408"/>
    <w:rsid w:val="007038EA"/>
    <w:rsid w:val="00704C64"/>
    <w:rsid w:val="007053E9"/>
    <w:rsid w:val="00705689"/>
    <w:rsid w:val="00706962"/>
    <w:rsid w:val="00707B1D"/>
    <w:rsid w:val="0071032F"/>
    <w:rsid w:val="0071095C"/>
    <w:rsid w:val="007126F6"/>
    <w:rsid w:val="007128A1"/>
    <w:rsid w:val="007134E6"/>
    <w:rsid w:val="007144DE"/>
    <w:rsid w:val="0071543F"/>
    <w:rsid w:val="007217C6"/>
    <w:rsid w:val="00721F76"/>
    <w:rsid w:val="00725473"/>
    <w:rsid w:val="007266F4"/>
    <w:rsid w:val="00726FF9"/>
    <w:rsid w:val="0073006F"/>
    <w:rsid w:val="0073068E"/>
    <w:rsid w:val="00732BDD"/>
    <w:rsid w:val="007340CB"/>
    <w:rsid w:val="007346D4"/>
    <w:rsid w:val="00736AD5"/>
    <w:rsid w:val="007376E8"/>
    <w:rsid w:val="007377C3"/>
    <w:rsid w:val="00740E0B"/>
    <w:rsid w:val="00744E48"/>
    <w:rsid w:val="007451E4"/>
    <w:rsid w:val="00745510"/>
    <w:rsid w:val="00746024"/>
    <w:rsid w:val="0075173B"/>
    <w:rsid w:val="007523C8"/>
    <w:rsid w:val="00754D83"/>
    <w:rsid w:val="00754DC3"/>
    <w:rsid w:val="007559ED"/>
    <w:rsid w:val="007567AD"/>
    <w:rsid w:val="00756F5E"/>
    <w:rsid w:val="00764AA8"/>
    <w:rsid w:val="00765EBF"/>
    <w:rsid w:val="00766556"/>
    <w:rsid w:val="007668E1"/>
    <w:rsid w:val="00767074"/>
    <w:rsid w:val="0076714C"/>
    <w:rsid w:val="007672A0"/>
    <w:rsid w:val="00767483"/>
    <w:rsid w:val="00772A57"/>
    <w:rsid w:val="00772CB7"/>
    <w:rsid w:val="00773376"/>
    <w:rsid w:val="007770FB"/>
    <w:rsid w:val="007775AB"/>
    <w:rsid w:val="0078078F"/>
    <w:rsid w:val="00780806"/>
    <w:rsid w:val="00784DDE"/>
    <w:rsid w:val="007854D3"/>
    <w:rsid w:val="00786572"/>
    <w:rsid w:val="007902D0"/>
    <w:rsid w:val="007909AE"/>
    <w:rsid w:val="0079153E"/>
    <w:rsid w:val="00791F8D"/>
    <w:rsid w:val="0079373F"/>
    <w:rsid w:val="0079448A"/>
    <w:rsid w:val="00794668"/>
    <w:rsid w:val="00794769"/>
    <w:rsid w:val="0079510F"/>
    <w:rsid w:val="00797AC7"/>
    <w:rsid w:val="007A0539"/>
    <w:rsid w:val="007A0697"/>
    <w:rsid w:val="007A1671"/>
    <w:rsid w:val="007A4DA8"/>
    <w:rsid w:val="007A5724"/>
    <w:rsid w:val="007A5FC2"/>
    <w:rsid w:val="007A62E2"/>
    <w:rsid w:val="007B07BC"/>
    <w:rsid w:val="007B0CCC"/>
    <w:rsid w:val="007B3733"/>
    <w:rsid w:val="007B6AF6"/>
    <w:rsid w:val="007B6BA8"/>
    <w:rsid w:val="007C4863"/>
    <w:rsid w:val="007C778D"/>
    <w:rsid w:val="007D184F"/>
    <w:rsid w:val="007D4E51"/>
    <w:rsid w:val="007D5968"/>
    <w:rsid w:val="007D65B6"/>
    <w:rsid w:val="007D68A6"/>
    <w:rsid w:val="007D6BCF"/>
    <w:rsid w:val="007D7D66"/>
    <w:rsid w:val="007E21B6"/>
    <w:rsid w:val="007E2321"/>
    <w:rsid w:val="007E5CC1"/>
    <w:rsid w:val="007E77C1"/>
    <w:rsid w:val="007E7ACD"/>
    <w:rsid w:val="007F2597"/>
    <w:rsid w:val="007F2A6F"/>
    <w:rsid w:val="007F35A2"/>
    <w:rsid w:val="007F36DC"/>
    <w:rsid w:val="007F387F"/>
    <w:rsid w:val="007F411B"/>
    <w:rsid w:val="007F67CF"/>
    <w:rsid w:val="007F6ADF"/>
    <w:rsid w:val="008014E2"/>
    <w:rsid w:val="008033A2"/>
    <w:rsid w:val="00805388"/>
    <w:rsid w:val="00805CF4"/>
    <w:rsid w:val="00807D33"/>
    <w:rsid w:val="00807DD0"/>
    <w:rsid w:val="00810833"/>
    <w:rsid w:val="00812D84"/>
    <w:rsid w:val="008134D0"/>
    <w:rsid w:val="00813AFC"/>
    <w:rsid w:val="0081471F"/>
    <w:rsid w:val="00815A1A"/>
    <w:rsid w:val="00816791"/>
    <w:rsid w:val="00817F3E"/>
    <w:rsid w:val="00823155"/>
    <w:rsid w:val="00823E8F"/>
    <w:rsid w:val="008247A0"/>
    <w:rsid w:val="00825A94"/>
    <w:rsid w:val="00827F4A"/>
    <w:rsid w:val="00830927"/>
    <w:rsid w:val="008319DA"/>
    <w:rsid w:val="00832A16"/>
    <w:rsid w:val="008337F8"/>
    <w:rsid w:val="00833AEB"/>
    <w:rsid w:val="00833F9A"/>
    <w:rsid w:val="00836328"/>
    <w:rsid w:val="00836FCB"/>
    <w:rsid w:val="008371E8"/>
    <w:rsid w:val="00840D79"/>
    <w:rsid w:val="00840DCB"/>
    <w:rsid w:val="00841132"/>
    <w:rsid w:val="00842BCE"/>
    <w:rsid w:val="00846686"/>
    <w:rsid w:val="00846FE4"/>
    <w:rsid w:val="008535F3"/>
    <w:rsid w:val="00854069"/>
    <w:rsid w:val="00856896"/>
    <w:rsid w:val="0085709F"/>
    <w:rsid w:val="00860949"/>
    <w:rsid w:val="008624B5"/>
    <w:rsid w:val="00862CA6"/>
    <w:rsid w:val="0086338A"/>
    <w:rsid w:val="00863442"/>
    <w:rsid w:val="00863626"/>
    <w:rsid w:val="008667AE"/>
    <w:rsid w:val="0087015C"/>
    <w:rsid w:val="00870704"/>
    <w:rsid w:val="00871B22"/>
    <w:rsid w:val="008738FE"/>
    <w:rsid w:val="0087486E"/>
    <w:rsid w:val="00875BF5"/>
    <w:rsid w:val="00881981"/>
    <w:rsid w:val="00882AEB"/>
    <w:rsid w:val="00882CA8"/>
    <w:rsid w:val="0088440B"/>
    <w:rsid w:val="00884451"/>
    <w:rsid w:val="00885F8B"/>
    <w:rsid w:val="00886C3C"/>
    <w:rsid w:val="00891243"/>
    <w:rsid w:val="00891A7B"/>
    <w:rsid w:val="00893119"/>
    <w:rsid w:val="00894524"/>
    <w:rsid w:val="008A0068"/>
    <w:rsid w:val="008A1080"/>
    <w:rsid w:val="008A1841"/>
    <w:rsid w:val="008A2FA7"/>
    <w:rsid w:val="008A35B0"/>
    <w:rsid w:val="008A4D26"/>
    <w:rsid w:val="008A5FF9"/>
    <w:rsid w:val="008A69EA"/>
    <w:rsid w:val="008A7C54"/>
    <w:rsid w:val="008B02BF"/>
    <w:rsid w:val="008B0B9D"/>
    <w:rsid w:val="008B33CB"/>
    <w:rsid w:val="008B7E3B"/>
    <w:rsid w:val="008C085D"/>
    <w:rsid w:val="008C1BA9"/>
    <w:rsid w:val="008C5079"/>
    <w:rsid w:val="008C727E"/>
    <w:rsid w:val="008D24A7"/>
    <w:rsid w:val="008D2F9E"/>
    <w:rsid w:val="008D3095"/>
    <w:rsid w:val="008D3262"/>
    <w:rsid w:val="008D40F9"/>
    <w:rsid w:val="008D5345"/>
    <w:rsid w:val="008D7131"/>
    <w:rsid w:val="008E03A6"/>
    <w:rsid w:val="008E5029"/>
    <w:rsid w:val="008E5AFE"/>
    <w:rsid w:val="008E5EEB"/>
    <w:rsid w:val="008F0FD5"/>
    <w:rsid w:val="008F1166"/>
    <w:rsid w:val="008F197B"/>
    <w:rsid w:val="008F32D2"/>
    <w:rsid w:val="008F47CF"/>
    <w:rsid w:val="008F4D75"/>
    <w:rsid w:val="008F7F88"/>
    <w:rsid w:val="00900BBC"/>
    <w:rsid w:val="00901921"/>
    <w:rsid w:val="00903A57"/>
    <w:rsid w:val="0090413E"/>
    <w:rsid w:val="00906B8F"/>
    <w:rsid w:val="00906C13"/>
    <w:rsid w:val="00910705"/>
    <w:rsid w:val="009132FA"/>
    <w:rsid w:val="00913E86"/>
    <w:rsid w:val="009151B1"/>
    <w:rsid w:val="00917134"/>
    <w:rsid w:val="009171CB"/>
    <w:rsid w:val="00917AFB"/>
    <w:rsid w:val="0092304F"/>
    <w:rsid w:val="00924CBB"/>
    <w:rsid w:val="009263E3"/>
    <w:rsid w:val="009267DA"/>
    <w:rsid w:val="00936054"/>
    <w:rsid w:val="009362BC"/>
    <w:rsid w:val="00936672"/>
    <w:rsid w:val="00937389"/>
    <w:rsid w:val="00940503"/>
    <w:rsid w:val="009420D7"/>
    <w:rsid w:val="00942CD8"/>
    <w:rsid w:val="00943A2D"/>
    <w:rsid w:val="00944E9F"/>
    <w:rsid w:val="0094653B"/>
    <w:rsid w:val="00951B3E"/>
    <w:rsid w:val="0095237C"/>
    <w:rsid w:val="00952F99"/>
    <w:rsid w:val="00953341"/>
    <w:rsid w:val="00955EE6"/>
    <w:rsid w:val="00960132"/>
    <w:rsid w:val="00961961"/>
    <w:rsid w:val="00961EAB"/>
    <w:rsid w:val="00962511"/>
    <w:rsid w:val="0096313E"/>
    <w:rsid w:val="0096445C"/>
    <w:rsid w:val="009664CB"/>
    <w:rsid w:val="009700B0"/>
    <w:rsid w:val="00970197"/>
    <w:rsid w:val="009708D7"/>
    <w:rsid w:val="00970F19"/>
    <w:rsid w:val="009715A8"/>
    <w:rsid w:val="00971DE7"/>
    <w:rsid w:val="009726EA"/>
    <w:rsid w:val="009755FD"/>
    <w:rsid w:val="00975D53"/>
    <w:rsid w:val="0097732B"/>
    <w:rsid w:val="00980762"/>
    <w:rsid w:val="00981537"/>
    <w:rsid w:val="00981548"/>
    <w:rsid w:val="00983A17"/>
    <w:rsid w:val="00983AC4"/>
    <w:rsid w:val="00983B67"/>
    <w:rsid w:val="009844E3"/>
    <w:rsid w:val="00985914"/>
    <w:rsid w:val="00986727"/>
    <w:rsid w:val="009867EE"/>
    <w:rsid w:val="0099200E"/>
    <w:rsid w:val="00992D95"/>
    <w:rsid w:val="00994334"/>
    <w:rsid w:val="0099563F"/>
    <w:rsid w:val="009970A5"/>
    <w:rsid w:val="009A1E4F"/>
    <w:rsid w:val="009A4BCA"/>
    <w:rsid w:val="009A5EED"/>
    <w:rsid w:val="009A7416"/>
    <w:rsid w:val="009A78D6"/>
    <w:rsid w:val="009A7CC5"/>
    <w:rsid w:val="009B1EA2"/>
    <w:rsid w:val="009B2D00"/>
    <w:rsid w:val="009B3107"/>
    <w:rsid w:val="009B72ED"/>
    <w:rsid w:val="009C0B66"/>
    <w:rsid w:val="009C2DA2"/>
    <w:rsid w:val="009C39B1"/>
    <w:rsid w:val="009C6EE5"/>
    <w:rsid w:val="009C7A31"/>
    <w:rsid w:val="009D146F"/>
    <w:rsid w:val="009D3261"/>
    <w:rsid w:val="009D5880"/>
    <w:rsid w:val="009D67A9"/>
    <w:rsid w:val="009D70BE"/>
    <w:rsid w:val="009D7AE9"/>
    <w:rsid w:val="009D7D12"/>
    <w:rsid w:val="009E0A3B"/>
    <w:rsid w:val="009E245E"/>
    <w:rsid w:val="009E2908"/>
    <w:rsid w:val="009E2B09"/>
    <w:rsid w:val="009E36D6"/>
    <w:rsid w:val="009E3F03"/>
    <w:rsid w:val="009E4061"/>
    <w:rsid w:val="009E49C9"/>
    <w:rsid w:val="009E64DD"/>
    <w:rsid w:val="009E66AC"/>
    <w:rsid w:val="009E75C5"/>
    <w:rsid w:val="009F0ACF"/>
    <w:rsid w:val="009F1585"/>
    <w:rsid w:val="009F1EA2"/>
    <w:rsid w:val="009F4129"/>
    <w:rsid w:val="009F5EA3"/>
    <w:rsid w:val="009F67C6"/>
    <w:rsid w:val="00A0011A"/>
    <w:rsid w:val="00A04145"/>
    <w:rsid w:val="00A050CB"/>
    <w:rsid w:val="00A05366"/>
    <w:rsid w:val="00A05A0F"/>
    <w:rsid w:val="00A06D59"/>
    <w:rsid w:val="00A15018"/>
    <w:rsid w:val="00A15920"/>
    <w:rsid w:val="00A15E10"/>
    <w:rsid w:val="00A161AE"/>
    <w:rsid w:val="00A16724"/>
    <w:rsid w:val="00A17B31"/>
    <w:rsid w:val="00A20A83"/>
    <w:rsid w:val="00A20FCE"/>
    <w:rsid w:val="00A21174"/>
    <w:rsid w:val="00A2144C"/>
    <w:rsid w:val="00A217BF"/>
    <w:rsid w:val="00A221C2"/>
    <w:rsid w:val="00A22F2C"/>
    <w:rsid w:val="00A22F77"/>
    <w:rsid w:val="00A24460"/>
    <w:rsid w:val="00A2510E"/>
    <w:rsid w:val="00A25675"/>
    <w:rsid w:val="00A25BF3"/>
    <w:rsid w:val="00A2679A"/>
    <w:rsid w:val="00A30089"/>
    <w:rsid w:val="00A32DFD"/>
    <w:rsid w:val="00A3561F"/>
    <w:rsid w:val="00A3571D"/>
    <w:rsid w:val="00A3633D"/>
    <w:rsid w:val="00A40806"/>
    <w:rsid w:val="00A44BA9"/>
    <w:rsid w:val="00A46043"/>
    <w:rsid w:val="00A465D7"/>
    <w:rsid w:val="00A4691B"/>
    <w:rsid w:val="00A47ADC"/>
    <w:rsid w:val="00A50F56"/>
    <w:rsid w:val="00A538FE"/>
    <w:rsid w:val="00A542C1"/>
    <w:rsid w:val="00A56E8C"/>
    <w:rsid w:val="00A57177"/>
    <w:rsid w:val="00A60107"/>
    <w:rsid w:val="00A603D3"/>
    <w:rsid w:val="00A618EC"/>
    <w:rsid w:val="00A6202C"/>
    <w:rsid w:val="00A625E9"/>
    <w:rsid w:val="00A62855"/>
    <w:rsid w:val="00A62F97"/>
    <w:rsid w:val="00A653EB"/>
    <w:rsid w:val="00A65B45"/>
    <w:rsid w:val="00A66768"/>
    <w:rsid w:val="00A66A09"/>
    <w:rsid w:val="00A706EE"/>
    <w:rsid w:val="00A70F15"/>
    <w:rsid w:val="00A72BE2"/>
    <w:rsid w:val="00A74127"/>
    <w:rsid w:val="00A74978"/>
    <w:rsid w:val="00A74F20"/>
    <w:rsid w:val="00A75508"/>
    <w:rsid w:val="00A7607A"/>
    <w:rsid w:val="00A768B9"/>
    <w:rsid w:val="00A7780D"/>
    <w:rsid w:val="00A80454"/>
    <w:rsid w:val="00A82726"/>
    <w:rsid w:val="00A82F52"/>
    <w:rsid w:val="00A835B7"/>
    <w:rsid w:val="00A8477B"/>
    <w:rsid w:val="00A91415"/>
    <w:rsid w:val="00A92B1B"/>
    <w:rsid w:val="00A94801"/>
    <w:rsid w:val="00A97889"/>
    <w:rsid w:val="00AA0CC8"/>
    <w:rsid w:val="00AA272B"/>
    <w:rsid w:val="00AA632A"/>
    <w:rsid w:val="00AA6526"/>
    <w:rsid w:val="00AA6678"/>
    <w:rsid w:val="00AA7B0A"/>
    <w:rsid w:val="00AB3FA8"/>
    <w:rsid w:val="00AB415A"/>
    <w:rsid w:val="00AB429F"/>
    <w:rsid w:val="00AB4375"/>
    <w:rsid w:val="00AB56C4"/>
    <w:rsid w:val="00AB6669"/>
    <w:rsid w:val="00AC0443"/>
    <w:rsid w:val="00AC0699"/>
    <w:rsid w:val="00AC0FF5"/>
    <w:rsid w:val="00AC1138"/>
    <w:rsid w:val="00AC283C"/>
    <w:rsid w:val="00AC6792"/>
    <w:rsid w:val="00AC69F8"/>
    <w:rsid w:val="00AC73CD"/>
    <w:rsid w:val="00AD0D7E"/>
    <w:rsid w:val="00AD513C"/>
    <w:rsid w:val="00AD56A0"/>
    <w:rsid w:val="00AD5B4D"/>
    <w:rsid w:val="00AD5F3F"/>
    <w:rsid w:val="00AE0833"/>
    <w:rsid w:val="00AE12E6"/>
    <w:rsid w:val="00AE3995"/>
    <w:rsid w:val="00AE4670"/>
    <w:rsid w:val="00AE5098"/>
    <w:rsid w:val="00AE611E"/>
    <w:rsid w:val="00AE72B5"/>
    <w:rsid w:val="00AE780A"/>
    <w:rsid w:val="00AF15E1"/>
    <w:rsid w:val="00AF3157"/>
    <w:rsid w:val="00AF36F2"/>
    <w:rsid w:val="00AF39B4"/>
    <w:rsid w:val="00AF48F9"/>
    <w:rsid w:val="00AF5327"/>
    <w:rsid w:val="00AF5D5D"/>
    <w:rsid w:val="00AF5E97"/>
    <w:rsid w:val="00AF6726"/>
    <w:rsid w:val="00AF6D62"/>
    <w:rsid w:val="00AF7E79"/>
    <w:rsid w:val="00B00F23"/>
    <w:rsid w:val="00B01D07"/>
    <w:rsid w:val="00B028F5"/>
    <w:rsid w:val="00B03950"/>
    <w:rsid w:val="00B05545"/>
    <w:rsid w:val="00B07E11"/>
    <w:rsid w:val="00B10841"/>
    <w:rsid w:val="00B10E8D"/>
    <w:rsid w:val="00B12BB9"/>
    <w:rsid w:val="00B13F41"/>
    <w:rsid w:val="00B13F8A"/>
    <w:rsid w:val="00B14453"/>
    <w:rsid w:val="00B1565E"/>
    <w:rsid w:val="00B21796"/>
    <w:rsid w:val="00B22C4B"/>
    <w:rsid w:val="00B23D47"/>
    <w:rsid w:val="00B25179"/>
    <w:rsid w:val="00B258FC"/>
    <w:rsid w:val="00B25E11"/>
    <w:rsid w:val="00B303B6"/>
    <w:rsid w:val="00B31040"/>
    <w:rsid w:val="00B31526"/>
    <w:rsid w:val="00B34706"/>
    <w:rsid w:val="00B34D48"/>
    <w:rsid w:val="00B35EE6"/>
    <w:rsid w:val="00B400F7"/>
    <w:rsid w:val="00B409F2"/>
    <w:rsid w:val="00B430D9"/>
    <w:rsid w:val="00B4417D"/>
    <w:rsid w:val="00B44222"/>
    <w:rsid w:val="00B46799"/>
    <w:rsid w:val="00B47051"/>
    <w:rsid w:val="00B51127"/>
    <w:rsid w:val="00B5742D"/>
    <w:rsid w:val="00B6203A"/>
    <w:rsid w:val="00B6471F"/>
    <w:rsid w:val="00B64EA2"/>
    <w:rsid w:val="00B66E92"/>
    <w:rsid w:val="00B72247"/>
    <w:rsid w:val="00B727BA"/>
    <w:rsid w:val="00B75D52"/>
    <w:rsid w:val="00B82633"/>
    <w:rsid w:val="00B85665"/>
    <w:rsid w:val="00B85AF4"/>
    <w:rsid w:val="00B874EC"/>
    <w:rsid w:val="00B90878"/>
    <w:rsid w:val="00B91633"/>
    <w:rsid w:val="00B94A1D"/>
    <w:rsid w:val="00B94E40"/>
    <w:rsid w:val="00B95C23"/>
    <w:rsid w:val="00B95F07"/>
    <w:rsid w:val="00B96664"/>
    <w:rsid w:val="00B9777A"/>
    <w:rsid w:val="00BA01D8"/>
    <w:rsid w:val="00BA1C4A"/>
    <w:rsid w:val="00BA2B7B"/>
    <w:rsid w:val="00BA7588"/>
    <w:rsid w:val="00BA7C45"/>
    <w:rsid w:val="00BB0940"/>
    <w:rsid w:val="00BB0ED2"/>
    <w:rsid w:val="00BB2D83"/>
    <w:rsid w:val="00BB3444"/>
    <w:rsid w:val="00BB4945"/>
    <w:rsid w:val="00BB4C08"/>
    <w:rsid w:val="00BB754F"/>
    <w:rsid w:val="00BC0F0C"/>
    <w:rsid w:val="00BC0FB7"/>
    <w:rsid w:val="00BC4EAA"/>
    <w:rsid w:val="00BC6457"/>
    <w:rsid w:val="00BC650A"/>
    <w:rsid w:val="00BC7EC2"/>
    <w:rsid w:val="00BD06BB"/>
    <w:rsid w:val="00BD0870"/>
    <w:rsid w:val="00BD1AC1"/>
    <w:rsid w:val="00BD1DB7"/>
    <w:rsid w:val="00BE3342"/>
    <w:rsid w:val="00BE4AE2"/>
    <w:rsid w:val="00BF0B48"/>
    <w:rsid w:val="00BF1B95"/>
    <w:rsid w:val="00BF3000"/>
    <w:rsid w:val="00BF310E"/>
    <w:rsid w:val="00BF52F5"/>
    <w:rsid w:val="00BF66D6"/>
    <w:rsid w:val="00BF782E"/>
    <w:rsid w:val="00C0103E"/>
    <w:rsid w:val="00C01C45"/>
    <w:rsid w:val="00C01E8D"/>
    <w:rsid w:val="00C03EB0"/>
    <w:rsid w:val="00C04194"/>
    <w:rsid w:val="00C05985"/>
    <w:rsid w:val="00C069E5"/>
    <w:rsid w:val="00C06A90"/>
    <w:rsid w:val="00C100F5"/>
    <w:rsid w:val="00C113A2"/>
    <w:rsid w:val="00C1141F"/>
    <w:rsid w:val="00C14614"/>
    <w:rsid w:val="00C14CEE"/>
    <w:rsid w:val="00C155A5"/>
    <w:rsid w:val="00C157F7"/>
    <w:rsid w:val="00C168A4"/>
    <w:rsid w:val="00C17851"/>
    <w:rsid w:val="00C20949"/>
    <w:rsid w:val="00C2142B"/>
    <w:rsid w:val="00C223E0"/>
    <w:rsid w:val="00C23028"/>
    <w:rsid w:val="00C24238"/>
    <w:rsid w:val="00C252E1"/>
    <w:rsid w:val="00C2597C"/>
    <w:rsid w:val="00C263BC"/>
    <w:rsid w:val="00C27434"/>
    <w:rsid w:val="00C27A83"/>
    <w:rsid w:val="00C31F2D"/>
    <w:rsid w:val="00C368E8"/>
    <w:rsid w:val="00C3799B"/>
    <w:rsid w:val="00C40C39"/>
    <w:rsid w:val="00C40CD7"/>
    <w:rsid w:val="00C412B7"/>
    <w:rsid w:val="00C413EF"/>
    <w:rsid w:val="00C42B11"/>
    <w:rsid w:val="00C440BF"/>
    <w:rsid w:val="00C4463D"/>
    <w:rsid w:val="00C46A26"/>
    <w:rsid w:val="00C5368C"/>
    <w:rsid w:val="00C5454B"/>
    <w:rsid w:val="00C54680"/>
    <w:rsid w:val="00C54B8E"/>
    <w:rsid w:val="00C551B7"/>
    <w:rsid w:val="00C55BD4"/>
    <w:rsid w:val="00C57B7C"/>
    <w:rsid w:val="00C60069"/>
    <w:rsid w:val="00C605A9"/>
    <w:rsid w:val="00C611D0"/>
    <w:rsid w:val="00C61561"/>
    <w:rsid w:val="00C61B08"/>
    <w:rsid w:val="00C64EC4"/>
    <w:rsid w:val="00C7077C"/>
    <w:rsid w:val="00C70824"/>
    <w:rsid w:val="00C70B77"/>
    <w:rsid w:val="00C72D73"/>
    <w:rsid w:val="00C73689"/>
    <w:rsid w:val="00C73877"/>
    <w:rsid w:val="00C745F7"/>
    <w:rsid w:val="00C80895"/>
    <w:rsid w:val="00C81755"/>
    <w:rsid w:val="00C8189F"/>
    <w:rsid w:val="00C83715"/>
    <w:rsid w:val="00C863C9"/>
    <w:rsid w:val="00C91113"/>
    <w:rsid w:val="00C926FC"/>
    <w:rsid w:val="00C92ED2"/>
    <w:rsid w:val="00C9301B"/>
    <w:rsid w:val="00C942CB"/>
    <w:rsid w:val="00C9431A"/>
    <w:rsid w:val="00C960B1"/>
    <w:rsid w:val="00CA1416"/>
    <w:rsid w:val="00CA2460"/>
    <w:rsid w:val="00CA27FE"/>
    <w:rsid w:val="00CA473C"/>
    <w:rsid w:val="00CA7CEE"/>
    <w:rsid w:val="00CB1DEB"/>
    <w:rsid w:val="00CB3157"/>
    <w:rsid w:val="00CB5C96"/>
    <w:rsid w:val="00CC0BEB"/>
    <w:rsid w:val="00CC1A29"/>
    <w:rsid w:val="00CC1F70"/>
    <w:rsid w:val="00CC536A"/>
    <w:rsid w:val="00CC55BE"/>
    <w:rsid w:val="00CC5819"/>
    <w:rsid w:val="00CC5A3E"/>
    <w:rsid w:val="00CD3C9E"/>
    <w:rsid w:val="00CD5ABB"/>
    <w:rsid w:val="00CD632C"/>
    <w:rsid w:val="00CE1147"/>
    <w:rsid w:val="00CE2C25"/>
    <w:rsid w:val="00CE3221"/>
    <w:rsid w:val="00CE38BF"/>
    <w:rsid w:val="00CE3EB4"/>
    <w:rsid w:val="00CE69EF"/>
    <w:rsid w:val="00CE7A85"/>
    <w:rsid w:val="00CF1FDD"/>
    <w:rsid w:val="00CF2F41"/>
    <w:rsid w:val="00CF35CB"/>
    <w:rsid w:val="00CF46CC"/>
    <w:rsid w:val="00CF4C01"/>
    <w:rsid w:val="00CF6860"/>
    <w:rsid w:val="00CF7108"/>
    <w:rsid w:val="00D0112C"/>
    <w:rsid w:val="00D027DA"/>
    <w:rsid w:val="00D02E0A"/>
    <w:rsid w:val="00D07E62"/>
    <w:rsid w:val="00D07EEC"/>
    <w:rsid w:val="00D11D46"/>
    <w:rsid w:val="00D1384A"/>
    <w:rsid w:val="00D13A1B"/>
    <w:rsid w:val="00D13C66"/>
    <w:rsid w:val="00D1462A"/>
    <w:rsid w:val="00D161A1"/>
    <w:rsid w:val="00D168ED"/>
    <w:rsid w:val="00D20B9E"/>
    <w:rsid w:val="00D20E0A"/>
    <w:rsid w:val="00D215DF"/>
    <w:rsid w:val="00D21B1D"/>
    <w:rsid w:val="00D22743"/>
    <w:rsid w:val="00D31F7E"/>
    <w:rsid w:val="00D3366E"/>
    <w:rsid w:val="00D341B6"/>
    <w:rsid w:val="00D343E9"/>
    <w:rsid w:val="00D35505"/>
    <w:rsid w:val="00D3581F"/>
    <w:rsid w:val="00D359B2"/>
    <w:rsid w:val="00D37D95"/>
    <w:rsid w:val="00D42A6A"/>
    <w:rsid w:val="00D43367"/>
    <w:rsid w:val="00D460D3"/>
    <w:rsid w:val="00D5123B"/>
    <w:rsid w:val="00D51466"/>
    <w:rsid w:val="00D51C94"/>
    <w:rsid w:val="00D52287"/>
    <w:rsid w:val="00D53AB5"/>
    <w:rsid w:val="00D645FB"/>
    <w:rsid w:val="00D65F96"/>
    <w:rsid w:val="00D6786E"/>
    <w:rsid w:val="00D71F39"/>
    <w:rsid w:val="00D75466"/>
    <w:rsid w:val="00D76250"/>
    <w:rsid w:val="00D81EB9"/>
    <w:rsid w:val="00D84032"/>
    <w:rsid w:val="00D86260"/>
    <w:rsid w:val="00D8700C"/>
    <w:rsid w:val="00D873EB"/>
    <w:rsid w:val="00D916EE"/>
    <w:rsid w:val="00D92D50"/>
    <w:rsid w:val="00D93E73"/>
    <w:rsid w:val="00D9456D"/>
    <w:rsid w:val="00D947E5"/>
    <w:rsid w:val="00DA0A6B"/>
    <w:rsid w:val="00DA28C1"/>
    <w:rsid w:val="00DB0E2C"/>
    <w:rsid w:val="00DB10D0"/>
    <w:rsid w:val="00DB2A43"/>
    <w:rsid w:val="00DB63B3"/>
    <w:rsid w:val="00DC05E1"/>
    <w:rsid w:val="00DC1637"/>
    <w:rsid w:val="00DC19A8"/>
    <w:rsid w:val="00DC2086"/>
    <w:rsid w:val="00DC2BC5"/>
    <w:rsid w:val="00DC59B3"/>
    <w:rsid w:val="00DC751E"/>
    <w:rsid w:val="00DC75D4"/>
    <w:rsid w:val="00DD0CA1"/>
    <w:rsid w:val="00DD391E"/>
    <w:rsid w:val="00DD3EF2"/>
    <w:rsid w:val="00DD40A2"/>
    <w:rsid w:val="00DD5FD0"/>
    <w:rsid w:val="00DD683B"/>
    <w:rsid w:val="00DD7CE9"/>
    <w:rsid w:val="00DE0642"/>
    <w:rsid w:val="00DF0EB8"/>
    <w:rsid w:val="00DF0FEE"/>
    <w:rsid w:val="00DF51D5"/>
    <w:rsid w:val="00DF71A9"/>
    <w:rsid w:val="00E00091"/>
    <w:rsid w:val="00E029DC"/>
    <w:rsid w:val="00E04280"/>
    <w:rsid w:val="00E120C5"/>
    <w:rsid w:val="00E126F0"/>
    <w:rsid w:val="00E12D5A"/>
    <w:rsid w:val="00E1479C"/>
    <w:rsid w:val="00E15112"/>
    <w:rsid w:val="00E15B61"/>
    <w:rsid w:val="00E2246D"/>
    <w:rsid w:val="00E235BB"/>
    <w:rsid w:val="00E2776A"/>
    <w:rsid w:val="00E3071D"/>
    <w:rsid w:val="00E31598"/>
    <w:rsid w:val="00E31DD2"/>
    <w:rsid w:val="00E31E45"/>
    <w:rsid w:val="00E32DD0"/>
    <w:rsid w:val="00E40A28"/>
    <w:rsid w:val="00E40BC3"/>
    <w:rsid w:val="00E434D1"/>
    <w:rsid w:val="00E45F6A"/>
    <w:rsid w:val="00E46571"/>
    <w:rsid w:val="00E5006D"/>
    <w:rsid w:val="00E5103D"/>
    <w:rsid w:val="00E53029"/>
    <w:rsid w:val="00E5387F"/>
    <w:rsid w:val="00E54F13"/>
    <w:rsid w:val="00E569E6"/>
    <w:rsid w:val="00E601DD"/>
    <w:rsid w:val="00E6220B"/>
    <w:rsid w:val="00E6686F"/>
    <w:rsid w:val="00E66E39"/>
    <w:rsid w:val="00E6728E"/>
    <w:rsid w:val="00E70460"/>
    <w:rsid w:val="00E7097C"/>
    <w:rsid w:val="00E717B8"/>
    <w:rsid w:val="00E718DB"/>
    <w:rsid w:val="00E726B1"/>
    <w:rsid w:val="00E7386C"/>
    <w:rsid w:val="00E744C6"/>
    <w:rsid w:val="00E76DD8"/>
    <w:rsid w:val="00E77164"/>
    <w:rsid w:val="00E77D48"/>
    <w:rsid w:val="00E81E19"/>
    <w:rsid w:val="00E82921"/>
    <w:rsid w:val="00E83A98"/>
    <w:rsid w:val="00E86E7A"/>
    <w:rsid w:val="00E8755A"/>
    <w:rsid w:val="00E87E9D"/>
    <w:rsid w:val="00E9000D"/>
    <w:rsid w:val="00E91184"/>
    <w:rsid w:val="00E93A71"/>
    <w:rsid w:val="00E94328"/>
    <w:rsid w:val="00E95F08"/>
    <w:rsid w:val="00E97D40"/>
    <w:rsid w:val="00EA0DF3"/>
    <w:rsid w:val="00EA22A3"/>
    <w:rsid w:val="00EA2736"/>
    <w:rsid w:val="00EA2CFF"/>
    <w:rsid w:val="00EA3A29"/>
    <w:rsid w:val="00EA490A"/>
    <w:rsid w:val="00EB15B3"/>
    <w:rsid w:val="00EB1B71"/>
    <w:rsid w:val="00EB75EE"/>
    <w:rsid w:val="00EB7F19"/>
    <w:rsid w:val="00EC021D"/>
    <w:rsid w:val="00EC1211"/>
    <w:rsid w:val="00EC4973"/>
    <w:rsid w:val="00EC5384"/>
    <w:rsid w:val="00EC5B33"/>
    <w:rsid w:val="00EC7067"/>
    <w:rsid w:val="00ED0697"/>
    <w:rsid w:val="00ED35EE"/>
    <w:rsid w:val="00ED387D"/>
    <w:rsid w:val="00ED475E"/>
    <w:rsid w:val="00ED6038"/>
    <w:rsid w:val="00EE1D1C"/>
    <w:rsid w:val="00EE2E0C"/>
    <w:rsid w:val="00EE2F8D"/>
    <w:rsid w:val="00EE4521"/>
    <w:rsid w:val="00EE4572"/>
    <w:rsid w:val="00EE72C8"/>
    <w:rsid w:val="00EE75D1"/>
    <w:rsid w:val="00EF0ED1"/>
    <w:rsid w:val="00EF2EBC"/>
    <w:rsid w:val="00EF40B9"/>
    <w:rsid w:val="00EF415C"/>
    <w:rsid w:val="00EF504A"/>
    <w:rsid w:val="00EF7301"/>
    <w:rsid w:val="00EF774E"/>
    <w:rsid w:val="00F03242"/>
    <w:rsid w:val="00F038D2"/>
    <w:rsid w:val="00F06A72"/>
    <w:rsid w:val="00F07C4A"/>
    <w:rsid w:val="00F10770"/>
    <w:rsid w:val="00F12928"/>
    <w:rsid w:val="00F13614"/>
    <w:rsid w:val="00F15197"/>
    <w:rsid w:val="00F16339"/>
    <w:rsid w:val="00F169FE"/>
    <w:rsid w:val="00F1711D"/>
    <w:rsid w:val="00F1747E"/>
    <w:rsid w:val="00F21E07"/>
    <w:rsid w:val="00F23124"/>
    <w:rsid w:val="00F23F71"/>
    <w:rsid w:val="00F24BC3"/>
    <w:rsid w:val="00F24E6B"/>
    <w:rsid w:val="00F254C0"/>
    <w:rsid w:val="00F27423"/>
    <w:rsid w:val="00F302EF"/>
    <w:rsid w:val="00F31066"/>
    <w:rsid w:val="00F32383"/>
    <w:rsid w:val="00F32868"/>
    <w:rsid w:val="00F360CF"/>
    <w:rsid w:val="00F364C7"/>
    <w:rsid w:val="00F37CED"/>
    <w:rsid w:val="00F41661"/>
    <w:rsid w:val="00F4299E"/>
    <w:rsid w:val="00F50E83"/>
    <w:rsid w:val="00F56459"/>
    <w:rsid w:val="00F570A8"/>
    <w:rsid w:val="00F57C97"/>
    <w:rsid w:val="00F60850"/>
    <w:rsid w:val="00F643A0"/>
    <w:rsid w:val="00F65B5C"/>
    <w:rsid w:val="00F70887"/>
    <w:rsid w:val="00F71915"/>
    <w:rsid w:val="00F730CE"/>
    <w:rsid w:val="00F73758"/>
    <w:rsid w:val="00F746A0"/>
    <w:rsid w:val="00F74D52"/>
    <w:rsid w:val="00F75208"/>
    <w:rsid w:val="00F76BD2"/>
    <w:rsid w:val="00F76FBA"/>
    <w:rsid w:val="00F81916"/>
    <w:rsid w:val="00F81BF0"/>
    <w:rsid w:val="00F82EE5"/>
    <w:rsid w:val="00F83BDF"/>
    <w:rsid w:val="00F83FD0"/>
    <w:rsid w:val="00F849F7"/>
    <w:rsid w:val="00F90268"/>
    <w:rsid w:val="00F94B32"/>
    <w:rsid w:val="00F969F8"/>
    <w:rsid w:val="00FA5670"/>
    <w:rsid w:val="00FA5DA3"/>
    <w:rsid w:val="00FA5E13"/>
    <w:rsid w:val="00FA7107"/>
    <w:rsid w:val="00FA7689"/>
    <w:rsid w:val="00FA78E9"/>
    <w:rsid w:val="00FA7981"/>
    <w:rsid w:val="00FB0178"/>
    <w:rsid w:val="00FB0CD0"/>
    <w:rsid w:val="00FB25DC"/>
    <w:rsid w:val="00FB500D"/>
    <w:rsid w:val="00FB6732"/>
    <w:rsid w:val="00FC14F9"/>
    <w:rsid w:val="00FC31FA"/>
    <w:rsid w:val="00FC3DC0"/>
    <w:rsid w:val="00FC529B"/>
    <w:rsid w:val="00FC570A"/>
    <w:rsid w:val="00FC6C44"/>
    <w:rsid w:val="00FD0518"/>
    <w:rsid w:val="00FD57E3"/>
    <w:rsid w:val="00FD5FF5"/>
    <w:rsid w:val="00FD67D5"/>
    <w:rsid w:val="00FE228B"/>
    <w:rsid w:val="00FE29B5"/>
    <w:rsid w:val="00FE2A9D"/>
    <w:rsid w:val="00FE2BDD"/>
    <w:rsid w:val="00FE34D0"/>
    <w:rsid w:val="00FE481F"/>
    <w:rsid w:val="00FE555C"/>
    <w:rsid w:val="00FE73C0"/>
    <w:rsid w:val="00FE7BE0"/>
    <w:rsid w:val="00FF01A9"/>
    <w:rsid w:val="00FF4A5C"/>
    <w:rsid w:val="00FF605F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FA56"/>
  <w15:docId w15:val="{D6A7CFA6-3B93-431E-9F05-A54DF41A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A2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B1EA2"/>
    <w:rPr>
      <w:szCs w:val="32"/>
    </w:rPr>
  </w:style>
  <w:style w:type="character" w:styleId="Strong">
    <w:name w:val="Strong"/>
    <w:basedOn w:val="DefaultParagraphFont"/>
    <w:uiPriority w:val="22"/>
    <w:qFormat/>
    <w:rsid w:val="009B1EA2"/>
    <w:rPr>
      <w:b/>
      <w:bCs/>
    </w:rPr>
  </w:style>
  <w:style w:type="paragraph" w:styleId="ListParagraph">
    <w:name w:val="List Paragraph"/>
    <w:basedOn w:val="Normal"/>
    <w:uiPriority w:val="34"/>
    <w:qFormat/>
    <w:rsid w:val="009B1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6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61D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16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61D"/>
    <w:rPr>
      <w:rFonts w:eastAsiaTheme="minorEastAs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4E6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E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A7651-4035-44F4-861D-E0416A68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19</Pages>
  <Words>6010</Words>
  <Characters>34257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Ryan Lubin</cp:lastModifiedBy>
  <cp:revision>1331</cp:revision>
  <cp:lastPrinted>2019-01-12T18:34:00Z</cp:lastPrinted>
  <dcterms:created xsi:type="dcterms:W3CDTF">2015-12-31T00:32:00Z</dcterms:created>
  <dcterms:modified xsi:type="dcterms:W3CDTF">2021-12-15T00:13:00Z</dcterms:modified>
</cp:coreProperties>
</file>